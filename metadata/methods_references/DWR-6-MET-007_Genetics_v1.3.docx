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CF62" w14:textId="6D18B72C" w:rsidR="0000439C" w:rsidRPr="00631DE1" w:rsidRDefault="00323F90" w:rsidP="002138D5">
      <w:pPr>
        <w:pStyle w:val="Heading1"/>
        <w:spacing w:before="0"/>
        <w:rPr>
          <w:rFonts w:asciiTheme="minorHAnsi" w:hAnsiTheme="minorHAnsi" w:cstheme="minorHAnsi"/>
          <w:color w:val="1F497D" w:themeColor="text2"/>
        </w:rPr>
      </w:pPr>
      <w:r>
        <w:rPr>
          <w:rFonts w:asciiTheme="minorHAnsi" w:hAnsiTheme="minorHAnsi" w:cstheme="minorHAnsi"/>
          <w:color w:val="1F497D" w:themeColor="text2"/>
        </w:rPr>
        <w:t>Yolo Bypass Fish Monitoring Program: Genetics Metadata</w:t>
      </w:r>
    </w:p>
    <w:p w14:paraId="64B71D46" w14:textId="77777777" w:rsidR="004B6751" w:rsidRPr="00631DE1" w:rsidRDefault="000F06E9"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 xml:space="preserve">Dataset </w:t>
      </w:r>
      <w:r w:rsidR="007D556B" w:rsidRPr="00631DE1">
        <w:rPr>
          <w:rFonts w:asciiTheme="minorHAnsi" w:hAnsiTheme="minorHAnsi" w:cstheme="minorHAnsi"/>
          <w:color w:val="1F497D" w:themeColor="text2"/>
        </w:rPr>
        <w:t xml:space="preserve">Title </w:t>
      </w:r>
    </w:p>
    <w:p w14:paraId="3BE5350C" w14:textId="28C709D3" w:rsidR="00C86D45" w:rsidRPr="00631DE1" w:rsidRDefault="006D7F18" w:rsidP="00226631">
      <w:pPr>
        <w:rPr>
          <w:color w:val="4F6228" w:themeColor="accent3" w:themeShade="80"/>
          <w:szCs w:val="24"/>
        </w:rPr>
      </w:pPr>
      <w:r w:rsidRPr="00631DE1">
        <w:rPr>
          <w:szCs w:val="24"/>
        </w:rPr>
        <w:t>Interagency Ecological Program:</w:t>
      </w:r>
      <w:r w:rsidR="000139FE" w:rsidRPr="00631DE1">
        <w:rPr>
          <w:szCs w:val="24"/>
        </w:rPr>
        <w:t xml:space="preserve"> </w:t>
      </w:r>
      <w:r w:rsidR="0016411F" w:rsidRPr="00631DE1">
        <w:rPr>
          <w:szCs w:val="24"/>
        </w:rPr>
        <w:t xml:space="preserve">Genetic identification of </w:t>
      </w:r>
      <w:r w:rsidR="00C96A75" w:rsidRPr="00631DE1">
        <w:rPr>
          <w:szCs w:val="24"/>
        </w:rPr>
        <w:t xml:space="preserve">salmon run </w:t>
      </w:r>
      <w:r w:rsidR="008F1566" w:rsidRPr="00631DE1">
        <w:rPr>
          <w:szCs w:val="24"/>
        </w:rPr>
        <w:t xml:space="preserve">and </w:t>
      </w:r>
      <w:r w:rsidR="009D5A8A" w:rsidRPr="00631DE1">
        <w:rPr>
          <w:szCs w:val="24"/>
        </w:rPr>
        <w:t>un</w:t>
      </w:r>
      <w:r w:rsidR="00E8704A" w:rsidRPr="00631DE1">
        <w:rPr>
          <w:szCs w:val="24"/>
        </w:rPr>
        <w:t>identifiable</w:t>
      </w:r>
      <w:r w:rsidR="009D5A8A" w:rsidRPr="00631DE1">
        <w:rPr>
          <w:szCs w:val="24"/>
        </w:rPr>
        <w:t xml:space="preserve"> fish</w:t>
      </w:r>
      <w:r w:rsidR="002F3E0F" w:rsidRPr="00631DE1">
        <w:rPr>
          <w:szCs w:val="24"/>
        </w:rPr>
        <w:t xml:space="preserve"> caught</w:t>
      </w:r>
      <w:r w:rsidR="009D5A8A" w:rsidRPr="00631DE1">
        <w:rPr>
          <w:szCs w:val="24"/>
        </w:rPr>
        <w:t xml:space="preserve"> </w:t>
      </w:r>
      <w:r w:rsidR="00920D16" w:rsidRPr="00631DE1">
        <w:rPr>
          <w:szCs w:val="24"/>
        </w:rPr>
        <w:t xml:space="preserve">on the </w:t>
      </w:r>
      <w:r w:rsidR="00834FB8" w:rsidRPr="00631DE1">
        <w:rPr>
          <w:szCs w:val="24"/>
        </w:rPr>
        <w:t>Yolo Bypass, collected by the Yolo Bypass Fish Monitoring Program, 2015-2</w:t>
      </w:r>
      <w:r w:rsidR="002E1435">
        <w:rPr>
          <w:szCs w:val="24"/>
        </w:rPr>
        <w:t>022</w:t>
      </w:r>
      <w:r w:rsidR="00DC4A58" w:rsidRPr="00631DE1">
        <w:rPr>
          <w:szCs w:val="24"/>
        </w:rPr>
        <w:t>.</w:t>
      </w:r>
    </w:p>
    <w:p w14:paraId="0D44EEB9" w14:textId="01A1EBF1" w:rsidR="007D556B" w:rsidRPr="00631DE1" w:rsidRDefault="007D556B"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Short name or nickname you use to refer to this dataset:</w:t>
      </w:r>
    </w:p>
    <w:p w14:paraId="5378FA15" w14:textId="02AAC023" w:rsidR="006D7F18" w:rsidRPr="00631DE1" w:rsidRDefault="00E8704A" w:rsidP="00226631">
      <w:proofErr w:type="spellStart"/>
      <w:r w:rsidRPr="00631DE1">
        <w:t>IEP_</w:t>
      </w:r>
      <w:r w:rsidR="00AD71E6" w:rsidRPr="00631DE1">
        <w:t>YBFMP_Genetics</w:t>
      </w:r>
      <w:proofErr w:type="spellEnd"/>
    </w:p>
    <w:p w14:paraId="5BEF2B82" w14:textId="1D2299F4" w:rsidR="004B6751" w:rsidRPr="00631DE1" w:rsidRDefault="004B6751"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 xml:space="preserve">Abstract </w:t>
      </w:r>
    </w:p>
    <w:p w14:paraId="0DFC86BA" w14:textId="77777777" w:rsidR="00A71F50" w:rsidRPr="00631DE1" w:rsidRDefault="00BF2307" w:rsidP="004B6751">
      <w:pPr>
        <w:rPr>
          <w:rStyle w:val="normaltextrun"/>
          <w:rFonts w:cs="Calibri"/>
          <w:color w:val="000000"/>
          <w:shd w:val="clear" w:color="auto" w:fill="FFFFFF"/>
        </w:rPr>
      </w:pPr>
      <w:r w:rsidRPr="00631DE1">
        <w:rPr>
          <w:rStyle w:val="normaltextrun"/>
          <w:rFonts w:cs="Calibri"/>
          <w:color w:val="000000"/>
          <w:shd w:val="clear" w:color="auto" w:fill="FFFFFF"/>
        </w:rPr>
        <w:t>Largely supported by the Interagency Ecological Program (IEP), the California Department of Water Resources (DWR) has operated a fisheries and invertebrate monitoring program in the Yolo Bypass since 1998. The main objectives of the Yolo Bypass Fish Monitoring Program (YBFMP) are to collect baseline data on lower trophic levels (phytoplankton, zooplankton and insect drift), juvenile and adult fish, hydrology, and water quality parameters. As the Yolo Bypass has been identified as a high restoration priority by numerous regulatory agencies, these baseline data are critical for evaluating success of future restoration projects. In addition, the data have already served to increase our understanding of the role of the Yolo Bypass in the life history of native fishes, and its ecological function in the San Francisco Estuary. </w:t>
      </w:r>
    </w:p>
    <w:p w14:paraId="0136411D" w14:textId="047F949B" w:rsidR="0064752B" w:rsidRPr="00631DE1" w:rsidRDefault="00E118DE" w:rsidP="004B6751">
      <w:pPr>
        <w:rPr>
          <w:rFonts w:cstheme="minorHAnsi"/>
          <w:b/>
        </w:rPr>
      </w:pPr>
      <w:r w:rsidRPr="00631DE1">
        <w:rPr>
          <w:rStyle w:val="normaltextrun"/>
          <w:rFonts w:cs="Calibri"/>
          <w:color w:val="000000"/>
          <w:shd w:val="clear" w:color="auto" w:fill="FFFFFF"/>
        </w:rPr>
        <w:t>The YBFMP operates several sampling programs to catch fish and target</w:t>
      </w:r>
      <w:r w:rsidR="00C03DEC" w:rsidRPr="00631DE1">
        <w:rPr>
          <w:rStyle w:val="normaltextrun"/>
          <w:rFonts w:cs="Calibri"/>
          <w:color w:val="000000"/>
          <w:shd w:val="clear" w:color="auto" w:fill="FFFFFF"/>
        </w:rPr>
        <w:t>s</w:t>
      </w:r>
      <w:r w:rsidRPr="00631DE1">
        <w:rPr>
          <w:rStyle w:val="normaltextrun"/>
          <w:rFonts w:cs="Calibri"/>
          <w:color w:val="000000"/>
          <w:shd w:val="clear" w:color="auto" w:fill="FFFFFF"/>
        </w:rPr>
        <w:t xml:space="preserve"> different life stages</w:t>
      </w:r>
      <w:r w:rsidR="005348D8" w:rsidRPr="00631DE1">
        <w:rPr>
          <w:rStyle w:val="normaltextrun"/>
          <w:rFonts w:cs="Calibri"/>
          <w:color w:val="000000"/>
          <w:shd w:val="clear" w:color="auto" w:fill="FFFFFF"/>
        </w:rPr>
        <w:t xml:space="preserve">. </w:t>
      </w:r>
      <w:r w:rsidR="00A02387" w:rsidRPr="00631DE1">
        <w:rPr>
          <w:rStyle w:val="normaltextrun"/>
          <w:rFonts w:cs="Calibri"/>
          <w:color w:val="000000"/>
          <w:shd w:val="clear" w:color="auto" w:fill="FFFFFF"/>
        </w:rPr>
        <w:t xml:space="preserve">The rotary screw trap and beach seines </w:t>
      </w:r>
      <w:r w:rsidR="006965F0" w:rsidRPr="00631DE1">
        <w:rPr>
          <w:rStyle w:val="normaltextrun"/>
          <w:rFonts w:cs="Calibri"/>
          <w:color w:val="000000"/>
          <w:shd w:val="clear" w:color="auto" w:fill="FFFFFF"/>
        </w:rPr>
        <w:t xml:space="preserve">along the Toe Drain </w:t>
      </w:r>
      <w:r w:rsidR="00A02387" w:rsidRPr="00631DE1">
        <w:rPr>
          <w:rStyle w:val="normaltextrun"/>
          <w:rFonts w:cs="Calibri"/>
          <w:color w:val="000000"/>
          <w:shd w:val="clear" w:color="auto" w:fill="FFFFFF"/>
        </w:rPr>
        <w:t xml:space="preserve">target juvenile </w:t>
      </w:r>
      <w:r w:rsidR="002E1435">
        <w:rPr>
          <w:rStyle w:val="normaltextrun"/>
          <w:rFonts w:cs="Calibri"/>
          <w:color w:val="000000"/>
          <w:shd w:val="clear" w:color="auto" w:fill="FFFFFF"/>
        </w:rPr>
        <w:t xml:space="preserve">and small-bodied adult </w:t>
      </w:r>
      <w:r w:rsidR="00A02387" w:rsidRPr="00631DE1">
        <w:rPr>
          <w:rStyle w:val="normaltextrun"/>
          <w:rFonts w:cs="Calibri"/>
          <w:color w:val="000000"/>
          <w:shd w:val="clear" w:color="auto" w:fill="FFFFFF"/>
        </w:rPr>
        <w:t>fish. The fyke trap</w:t>
      </w:r>
      <w:r w:rsidR="006965F0" w:rsidRPr="00631DE1">
        <w:rPr>
          <w:rStyle w:val="normaltextrun"/>
          <w:rFonts w:cs="Calibri"/>
          <w:color w:val="000000"/>
          <w:shd w:val="clear" w:color="auto" w:fill="FFFFFF"/>
        </w:rPr>
        <w:t xml:space="preserve">, also located in the Toe Drain, </w:t>
      </w:r>
      <w:r w:rsidR="00ED0F32" w:rsidRPr="00631DE1">
        <w:rPr>
          <w:rStyle w:val="normaltextrun"/>
          <w:rFonts w:cs="Calibri"/>
          <w:color w:val="000000"/>
          <w:shd w:val="clear" w:color="auto" w:fill="FFFFFF"/>
        </w:rPr>
        <w:t>targets</w:t>
      </w:r>
      <w:r w:rsidR="006965F0" w:rsidRPr="00631DE1">
        <w:rPr>
          <w:rStyle w:val="normaltextrun"/>
          <w:rFonts w:cs="Calibri"/>
          <w:color w:val="000000"/>
          <w:shd w:val="clear" w:color="auto" w:fill="FFFFFF"/>
        </w:rPr>
        <w:t xml:space="preserve"> larger adult fish. </w:t>
      </w:r>
      <w:r w:rsidR="000C5C44" w:rsidRPr="00631DE1">
        <w:rPr>
          <w:rStyle w:val="normaltextrun"/>
          <w:rFonts w:cs="Calibri"/>
          <w:color w:val="000000"/>
          <w:shd w:val="clear" w:color="auto" w:fill="FFFFFF"/>
        </w:rPr>
        <w:t>For fish that are difficult to identify in the field,</w:t>
      </w:r>
      <w:r w:rsidR="00DD593E" w:rsidRPr="00631DE1">
        <w:rPr>
          <w:rStyle w:val="normaltextrun"/>
          <w:rFonts w:cs="Calibri"/>
          <w:color w:val="000000"/>
          <w:shd w:val="clear" w:color="auto" w:fill="FFFFFF"/>
        </w:rPr>
        <w:t xml:space="preserve"> such as phenotypically similar species or runs of salmon that don’t match length to date estimates,</w:t>
      </w:r>
      <w:r w:rsidR="000C5C44" w:rsidRPr="00631DE1">
        <w:rPr>
          <w:rStyle w:val="normaltextrun"/>
          <w:rFonts w:cs="Calibri"/>
          <w:color w:val="000000"/>
          <w:shd w:val="clear" w:color="auto" w:fill="FFFFFF"/>
        </w:rPr>
        <w:t xml:space="preserve"> a fin clip or swab can be taken for genetic identification. Genetic identification allows for more accurate species </w:t>
      </w:r>
      <w:r w:rsidR="00E649D1" w:rsidRPr="00631DE1">
        <w:rPr>
          <w:rStyle w:val="normaltextrun"/>
          <w:rFonts w:cs="Calibri"/>
          <w:color w:val="000000"/>
          <w:shd w:val="clear" w:color="auto" w:fill="FFFFFF"/>
        </w:rPr>
        <w:t>counts and</w:t>
      </w:r>
      <w:r w:rsidR="000C5C44" w:rsidRPr="00631DE1">
        <w:rPr>
          <w:rStyle w:val="normaltextrun"/>
          <w:rFonts w:cs="Calibri"/>
          <w:color w:val="000000"/>
          <w:shd w:val="clear" w:color="auto" w:fill="FFFFFF"/>
        </w:rPr>
        <w:t xml:space="preserve"> serves as </w:t>
      </w:r>
      <w:r w:rsidR="00C03DEC" w:rsidRPr="00631DE1">
        <w:rPr>
          <w:rStyle w:val="normaltextrun"/>
          <w:rFonts w:cs="Calibri"/>
          <w:color w:val="000000"/>
          <w:shd w:val="clear" w:color="auto" w:fill="FFFFFF"/>
        </w:rPr>
        <w:t xml:space="preserve">a </w:t>
      </w:r>
      <w:r w:rsidR="002E1435">
        <w:rPr>
          <w:rStyle w:val="normaltextrun"/>
          <w:rFonts w:cs="Calibri"/>
          <w:color w:val="000000"/>
          <w:shd w:val="clear" w:color="auto" w:fill="FFFFFF"/>
        </w:rPr>
        <w:t>quality control</w:t>
      </w:r>
      <w:r w:rsidR="00C03DEC" w:rsidRPr="00631DE1">
        <w:rPr>
          <w:rStyle w:val="normaltextrun"/>
          <w:rFonts w:cs="Calibri"/>
          <w:color w:val="000000"/>
          <w:shd w:val="clear" w:color="auto" w:fill="FFFFFF"/>
        </w:rPr>
        <w:t xml:space="preserve"> check to ensure we are correctly identifying species. </w:t>
      </w:r>
    </w:p>
    <w:p w14:paraId="1EEDD532" w14:textId="54B63896" w:rsidR="00C86D45" w:rsidRPr="00631DE1" w:rsidRDefault="007D556B" w:rsidP="00226631">
      <w:pPr>
        <w:pStyle w:val="Heading2"/>
        <w:rPr>
          <w:rFonts w:asciiTheme="minorHAnsi" w:hAnsiTheme="minorHAnsi"/>
        </w:rPr>
      </w:pPr>
      <w:r w:rsidRPr="00631DE1">
        <w:rPr>
          <w:rFonts w:asciiTheme="minorHAnsi" w:hAnsiTheme="minorHAnsi" w:cstheme="minorHAnsi"/>
          <w:color w:val="1F497D" w:themeColor="text2"/>
        </w:rPr>
        <w:t xml:space="preserve">Investigators </w:t>
      </w:r>
    </w:p>
    <w:tbl>
      <w:tblPr>
        <w:tblStyle w:val="TableGrid"/>
        <w:tblW w:w="10075" w:type="dxa"/>
        <w:tblLook w:val="06A0" w:firstRow="1" w:lastRow="0" w:firstColumn="1" w:lastColumn="0" w:noHBand="1" w:noVBand="1"/>
      </w:tblPr>
      <w:tblGrid>
        <w:gridCol w:w="839"/>
        <w:gridCol w:w="903"/>
        <w:gridCol w:w="1370"/>
        <w:gridCol w:w="1515"/>
        <w:gridCol w:w="2897"/>
        <w:gridCol w:w="1173"/>
        <w:gridCol w:w="1378"/>
      </w:tblGrid>
      <w:tr w:rsidR="00CE258D" w:rsidRPr="00631DE1" w14:paraId="55F8B6EB" w14:textId="77777777" w:rsidTr="002E1435">
        <w:trPr>
          <w:trHeight w:val="516"/>
        </w:trPr>
        <w:tc>
          <w:tcPr>
            <w:tcW w:w="839" w:type="dxa"/>
            <w:shd w:val="clear" w:color="auto" w:fill="1F497D" w:themeFill="text2"/>
          </w:tcPr>
          <w:p w14:paraId="15E4FDE0"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First Name</w:t>
            </w:r>
          </w:p>
        </w:tc>
        <w:tc>
          <w:tcPr>
            <w:tcW w:w="903" w:type="dxa"/>
            <w:shd w:val="clear" w:color="auto" w:fill="1F497D" w:themeFill="text2"/>
          </w:tcPr>
          <w:p w14:paraId="0CEC4754"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Middle Initial</w:t>
            </w:r>
          </w:p>
        </w:tc>
        <w:tc>
          <w:tcPr>
            <w:tcW w:w="1370" w:type="dxa"/>
            <w:shd w:val="clear" w:color="auto" w:fill="1F497D" w:themeFill="text2"/>
          </w:tcPr>
          <w:p w14:paraId="5F7929E5"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Last Name</w:t>
            </w:r>
          </w:p>
        </w:tc>
        <w:tc>
          <w:tcPr>
            <w:tcW w:w="1515" w:type="dxa"/>
            <w:shd w:val="clear" w:color="auto" w:fill="1F497D" w:themeFill="text2"/>
          </w:tcPr>
          <w:p w14:paraId="464921DD"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Organization</w:t>
            </w:r>
          </w:p>
        </w:tc>
        <w:tc>
          <w:tcPr>
            <w:tcW w:w="2897" w:type="dxa"/>
            <w:shd w:val="clear" w:color="auto" w:fill="1F497D" w:themeFill="text2"/>
          </w:tcPr>
          <w:p w14:paraId="7EA4F5CC"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e-mail address</w:t>
            </w:r>
          </w:p>
        </w:tc>
        <w:tc>
          <w:tcPr>
            <w:tcW w:w="1173" w:type="dxa"/>
            <w:shd w:val="clear" w:color="auto" w:fill="1F497D" w:themeFill="text2"/>
          </w:tcPr>
          <w:p w14:paraId="19767D23"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ORCID ID (optional)</w:t>
            </w:r>
          </w:p>
        </w:tc>
        <w:tc>
          <w:tcPr>
            <w:tcW w:w="1378" w:type="dxa"/>
            <w:shd w:val="clear" w:color="auto" w:fill="1F497D" w:themeFill="text2"/>
          </w:tcPr>
          <w:p w14:paraId="71AB5C16" w14:textId="77777777" w:rsidR="008B1E4D" w:rsidRPr="00631DE1" w:rsidRDefault="008B1E4D" w:rsidP="00F26DEE">
            <w:pPr>
              <w:rPr>
                <w:rFonts w:cstheme="minorHAnsi"/>
                <w:color w:val="FFFFFF" w:themeColor="background1"/>
                <w:szCs w:val="24"/>
              </w:rPr>
            </w:pPr>
            <w:r w:rsidRPr="00631DE1">
              <w:rPr>
                <w:rFonts w:cstheme="minorHAnsi"/>
                <w:color w:val="FFFFFF" w:themeColor="background1"/>
                <w:szCs w:val="24"/>
              </w:rPr>
              <w:t>Role in project</w:t>
            </w:r>
          </w:p>
        </w:tc>
      </w:tr>
      <w:tr w:rsidR="001D7A79" w:rsidRPr="00631DE1" w14:paraId="56B52C9A" w14:textId="77777777" w:rsidTr="002E1435">
        <w:trPr>
          <w:trHeight w:val="400"/>
        </w:trPr>
        <w:tc>
          <w:tcPr>
            <w:tcW w:w="839" w:type="dxa"/>
            <w:shd w:val="clear" w:color="auto" w:fill="auto"/>
          </w:tcPr>
          <w:p w14:paraId="418E4A2F" w14:textId="77777777" w:rsidR="008B1E4D" w:rsidRPr="00631DE1" w:rsidRDefault="008B1E4D" w:rsidP="00F26DEE">
            <w:pPr>
              <w:rPr>
                <w:rFonts w:cstheme="minorHAnsi"/>
                <w:szCs w:val="24"/>
              </w:rPr>
            </w:pPr>
          </w:p>
        </w:tc>
        <w:tc>
          <w:tcPr>
            <w:tcW w:w="903" w:type="dxa"/>
            <w:shd w:val="clear" w:color="auto" w:fill="auto"/>
          </w:tcPr>
          <w:p w14:paraId="0AC0CDBC" w14:textId="77777777" w:rsidR="008B1E4D" w:rsidRPr="00631DE1" w:rsidRDefault="008B1E4D" w:rsidP="00F26DEE">
            <w:pPr>
              <w:rPr>
                <w:rFonts w:cstheme="minorHAnsi"/>
                <w:szCs w:val="24"/>
              </w:rPr>
            </w:pPr>
          </w:p>
        </w:tc>
        <w:tc>
          <w:tcPr>
            <w:tcW w:w="1370" w:type="dxa"/>
            <w:shd w:val="clear" w:color="auto" w:fill="auto"/>
          </w:tcPr>
          <w:p w14:paraId="21A164EA" w14:textId="5E458078" w:rsidR="008B1E4D" w:rsidRPr="00631DE1" w:rsidRDefault="008B1E4D" w:rsidP="00F26DEE">
            <w:pPr>
              <w:rPr>
                <w:rFonts w:cstheme="minorHAnsi"/>
                <w:szCs w:val="24"/>
              </w:rPr>
            </w:pPr>
            <w:r w:rsidRPr="00631DE1">
              <w:rPr>
                <w:rFonts w:cstheme="minorHAnsi"/>
                <w:szCs w:val="24"/>
              </w:rPr>
              <w:t>Interagency Ecological Program (IEP)</w:t>
            </w:r>
          </w:p>
          <w:p w14:paraId="47A920A7" w14:textId="77777777" w:rsidR="008B1E4D" w:rsidRPr="00631DE1" w:rsidRDefault="008B1E4D" w:rsidP="003E502C">
            <w:pPr>
              <w:rPr>
                <w:rFonts w:cstheme="minorHAnsi"/>
                <w:szCs w:val="24"/>
              </w:rPr>
            </w:pPr>
          </w:p>
        </w:tc>
        <w:tc>
          <w:tcPr>
            <w:tcW w:w="1515" w:type="dxa"/>
            <w:shd w:val="clear" w:color="auto" w:fill="auto"/>
          </w:tcPr>
          <w:p w14:paraId="3E56709F" w14:textId="77777777" w:rsidR="008B1E4D" w:rsidRPr="00631DE1" w:rsidRDefault="008B1E4D" w:rsidP="00F26DEE">
            <w:pPr>
              <w:rPr>
                <w:rFonts w:cstheme="minorHAnsi"/>
                <w:szCs w:val="24"/>
              </w:rPr>
            </w:pPr>
          </w:p>
        </w:tc>
        <w:tc>
          <w:tcPr>
            <w:tcW w:w="2897" w:type="dxa"/>
            <w:shd w:val="clear" w:color="auto" w:fill="auto"/>
          </w:tcPr>
          <w:p w14:paraId="152B6852" w14:textId="77777777" w:rsidR="008B1E4D" w:rsidRPr="00631DE1" w:rsidRDefault="008B1E4D" w:rsidP="00F26DEE">
            <w:pPr>
              <w:rPr>
                <w:rFonts w:cstheme="minorHAnsi"/>
                <w:szCs w:val="24"/>
              </w:rPr>
            </w:pPr>
          </w:p>
        </w:tc>
        <w:tc>
          <w:tcPr>
            <w:tcW w:w="1173" w:type="dxa"/>
            <w:shd w:val="clear" w:color="auto" w:fill="auto"/>
          </w:tcPr>
          <w:p w14:paraId="3D4DBC20" w14:textId="77777777" w:rsidR="008B1E4D" w:rsidRPr="00631DE1" w:rsidRDefault="008B1E4D" w:rsidP="00F26DEE">
            <w:pPr>
              <w:rPr>
                <w:rFonts w:cstheme="minorHAnsi"/>
                <w:szCs w:val="24"/>
              </w:rPr>
            </w:pPr>
          </w:p>
        </w:tc>
        <w:tc>
          <w:tcPr>
            <w:tcW w:w="1378" w:type="dxa"/>
            <w:shd w:val="clear" w:color="auto" w:fill="auto"/>
          </w:tcPr>
          <w:p w14:paraId="6A36E327" w14:textId="2AB80B8F" w:rsidR="008B1E4D" w:rsidRPr="00631DE1" w:rsidRDefault="008B1E4D" w:rsidP="00F26DEE">
            <w:pPr>
              <w:rPr>
                <w:rFonts w:cstheme="minorHAnsi"/>
                <w:szCs w:val="24"/>
              </w:rPr>
            </w:pPr>
            <w:r w:rsidRPr="00631DE1">
              <w:rPr>
                <w:rFonts w:cstheme="minorHAnsi"/>
                <w:szCs w:val="24"/>
              </w:rPr>
              <w:t>creator</w:t>
            </w:r>
          </w:p>
        </w:tc>
      </w:tr>
      <w:tr w:rsidR="001D7A79" w:rsidRPr="00631DE1" w14:paraId="30B76F41" w14:textId="77777777" w:rsidTr="002E1435">
        <w:trPr>
          <w:trHeight w:val="248"/>
        </w:trPr>
        <w:tc>
          <w:tcPr>
            <w:tcW w:w="839" w:type="dxa"/>
            <w:shd w:val="clear" w:color="auto" w:fill="auto"/>
          </w:tcPr>
          <w:p w14:paraId="7F7CFD30" w14:textId="4CC8BD4D" w:rsidR="008B1E4D" w:rsidRPr="00631DE1" w:rsidRDefault="002E1435" w:rsidP="00F26DEE">
            <w:pPr>
              <w:rPr>
                <w:rFonts w:cstheme="minorHAnsi"/>
                <w:szCs w:val="24"/>
              </w:rPr>
            </w:pPr>
            <w:r>
              <w:rPr>
                <w:rFonts w:cstheme="minorHAnsi"/>
                <w:szCs w:val="24"/>
              </w:rPr>
              <w:t>Lisa</w:t>
            </w:r>
          </w:p>
        </w:tc>
        <w:tc>
          <w:tcPr>
            <w:tcW w:w="903" w:type="dxa"/>
            <w:shd w:val="clear" w:color="auto" w:fill="auto"/>
          </w:tcPr>
          <w:p w14:paraId="790A1431" w14:textId="4C130A57" w:rsidR="001D7A79" w:rsidRPr="00631DE1" w:rsidRDefault="001D7A79" w:rsidP="00F26DEE">
            <w:pPr>
              <w:rPr>
                <w:rFonts w:cstheme="minorHAnsi"/>
                <w:szCs w:val="24"/>
              </w:rPr>
            </w:pPr>
          </w:p>
        </w:tc>
        <w:tc>
          <w:tcPr>
            <w:tcW w:w="1370" w:type="dxa"/>
            <w:shd w:val="clear" w:color="auto" w:fill="auto"/>
          </w:tcPr>
          <w:p w14:paraId="12B5A273" w14:textId="1E7B8377" w:rsidR="008B1E4D" w:rsidRPr="00631DE1" w:rsidRDefault="002E1435" w:rsidP="00F26DEE">
            <w:pPr>
              <w:rPr>
                <w:rFonts w:cstheme="minorHAnsi"/>
                <w:szCs w:val="24"/>
              </w:rPr>
            </w:pPr>
            <w:r>
              <w:rPr>
                <w:rFonts w:cstheme="minorHAnsi"/>
                <w:szCs w:val="24"/>
              </w:rPr>
              <w:t>Vance</w:t>
            </w:r>
          </w:p>
        </w:tc>
        <w:tc>
          <w:tcPr>
            <w:tcW w:w="1515" w:type="dxa"/>
            <w:shd w:val="clear" w:color="auto" w:fill="auto"/>
          </w:tcPr>
          <w:p w14:paraId="5D25D8FD" w14:textId="0802314C" w:rsidR="008B1E4D" w:rsidRPr="00631DE1" w:rsidRDefault="001D7A79" w:rsidP="00F26DEE">
            <w:pPr>
              <w:rPr>
                <w:rFonts w:cstheme="minorHAnsi"/>
                <w:szCs w:val="24"/>
              </w:rPr>
            </w:pPr>
            <w:r w:rsidRPr="00631DE1">
              <w:rPr>
                <w:rFonts w:cstheme="minorHAnsi"/>
                <w:szCs w:val="24"/>
              </w:rPr>
              <w:t>California Department of Water Resources</w:t>
            </w:r>
          </w:p>
        </w:tc>
        <w:tc>
          <w:tcPr>
            <w:tcW w:w="2897" w:type="dxa"/>
            <w:shd w:val="clear" w:color="auto" w:fill="auto"/>
          </w:tcPr>
          <w:p w14:paraId="10023921" w14:textId="754689A4" w:rsidR="008B1E4D" w:rsidRPr="00631DE1" w:rsidRDefault="002E1435" w:rsidP="00F26DEE">
            <w:pPr>
              <w:rPr>
                <w:rFonts w:cstheme="minorHAnsi"/>
                <w:szCs w:val="24"/>
              </w:rPr>
            </w:pPr>
            <w:r>
              <w:rPr>
                <w:rFonts w:cstheme="minorHAnsi"/>
                <w:szCs w:val="24"/>
              </w:rPr>
              <w:t>Lisa.Vance</w:t>
            </w:r>
            <w:r w:rsidR="001D7A79" w:rsidRPr="00631DE1">
              <w:rPr>
                <w:rFonts w:cstheme="minorHAnsi"/>
                <w:szCs w:val="24"/>
              </w:rPr>
              <w:t>@water.ca.gov</w:t>
            </w:r>
          </w:p>
        </w:tc>
        <w:tc>
          <w:tcPr>
            <w:tcW w:w="1173" w:type="dxa"/>
            <w:shd w:val="clear" w:color="auto" w:fill="auto"/>
          </w:tcPr>
          <w:p w14:paraId="40566AF3" w14:textId="0B8B2337" w:rsidR="008B1E4D" w:rsidRPr="00631DE1" w:rsidRDefault="008B1E4D" w:rsidP="00F26DEE">
            <w:pPr>
              <w:rPr>
                <w:rFonts w:cstheme="minorHAnsi"/>
                <w:color w:val="00B050"/>
                <w:szCs w:val="24"/>
              </w:rPr>
            </w:pPr>
          </w:p>
        </w:tc>
        <w:tc>
          <w:tcPr>
            <w:tcW w:w="1378" w:type="dxa"/>
            <w:shd w:val="clear" w:color="auto" w:fill="auto"/>
          </w:tcPr>
          <w:p w14:paraId="4E51BC73" w14:textId="0054E824" w:rsidR="008B1E4D" w:rsidRPr="00631DE1" w:rsidRDefault="001370E1" w:rsidP="00F26DEE">
            <w:pPr>
              <w:rPr>
                <w:rFonts w:cstheme="minorHAnsi"/>
                <w:color w:val="7030A0"/>
                <w:szCs w:val="24"/>
              </w:rPr>
            </w:pPr>
            <w:r w:rsidRPr="00631DE1">
              <w:rPr>
                <w:rFonts w:cstheme="minorHAnsi"/>
                <w:szCs w:val="24"/>
              </w:rPr>
              <w:t>C</w:t>
            </w:r>
            <w:r w:rsidR="008B1E4D" w:rsidRPr="00631DE1">
              <w:rPr>
                <w:rFonts w:cstheme="minorHAnsi"/>
                <w:szCs w:val="24"/>
              </w:rPr>
              <w:t>reator</w:t>
            </w:r>
          </w:p>
        </w:tc>
      </w:tr>
      <w:tr w:rsidR="002E1435" w:rsidRPr="00631DE1" w14:paraId="6E2C2D59" w14:textId="77777777" w:rsidTr="002E1435">
        <w:trPr>
          <w:trHeight w:val="266"/>
        </w:trPr>
        <w:tc>
          <w:tcPr>
            <w:tcW w:w="839" w:type="dxa"/>
            <w:shd w:val="clear" w:color="auto" w:fill="auto"/>
          </w:tcPr>
          <w:p w14:paraId="0833E489" w14:textId="6CCC3189" w:rsidR="002E1435" w:rsidRPr="00631DE1" w:rsidRDefault="002E1435" w:rsidP="002E1435">
            <w:pPr>
              <w:rPr>
                <w:rFonts w:cstheme="minorHAnsi"/>
                <w:szCs w:val="24"/>
              </w:rPr>
            </w:pPr>
            <w:r>
              <w:rPr>
                <w:rFonts w:cstheme="minorHAnsi"/>
                <w:szCs w:val="24"/>
              </w:rPr>
              <w:t>Nicole</w:t>
            </w:r>
            <w:r w:rsidRPr="00631DE1">
              <w:rPr>
                <w:rFonts w:cstheme="minorHAnsi"/>
                <w:szCs w:val="24"/>
              </w:rPr>
              <w:t xml:space="preserve"> </w:t>
            </w:r>
          </w:p>
        </w:tc>
        <w:tc>
          <w:tcPr>
            <w:tcW w:w="903" w:type="dxa"/>
            <w:shd w:val="clear" w:color="auto" w:fill="auto"/>
          </w:tcPr>
          <w:p w14:paraId="49D32007" w14:textId="709555F1" w:rsidR="002E1435" w:rsidRPr="00631DE1" w:rsidRDefault="002E1435" w:rsidP="002E1435">
            <w:pPr>
              <w:rPr>
                <w:rFonts w:cstheme="minorHAnsi"/>
                <w:szCs w:val="24"/>
              </w:rPr>
            </w:pPr>
          </w:p>
        </w:tc>
        <w:tc>
          <w:tcPr>
            <w:tcW w:w="1370" w:type="dxa"/>
            <w:shd w:val="clear" w:color="auto" w:fill="auto"/>
          </w:tcPr>
          <w:p w14:paraId="43809897" w14:textId="6CBE3182" w:rsidR="002E1435" w:rsidRPr="00631DE1" w:rsidRDefault="002E1435" w:rsidP="002E1435">
            <w:pPr>
              <w:rPr>
                <w:rFonts w:cstheme="minorHAnsi"/>
                <w:szCs w:val="24"/>
              </w:rPr>
            </w:pPr>
            <w:r>
              <w:rPr>
                <w:rFonts w:cstheme="minorHAnsi"/>
                <w:szCs w:val="24"/>
              </w:rPr>
              <w:t>Kwan</w:t>
            </w:r>
          </w:p>
        </w:tc>
        <w:tc>
          <w:tcPr>
            <w:tcW w:w="1515" w:type="dxa"/>
            <w:shd w:val="clear" w:color="auto" w:fill="auto"/>
          </w:tcPr>
          <w:p w14:paraId="12E8ED41" w14:textId="017AE6DC" w:rsidR="002E1435" w:rsidRPr="00631DE1" w:rsidRDefault="002E1435" w:rsidP="002E1435">
            <w:pPr>
              <w:rPr>
                <w:rFonts w:cstheme="minorHAnsi"/>
                <w:szCs w:val="24"/>
              </w:rPr>
            </w:pPr>
            <w:r w:rsidRPr="00631DE1">
              <w:rPr>
                <w:rFonts w:cstheme="minorHAnsi"/>
                <w:szCs w:val="24"/>
              </w:rPr>
              <w:t>California Department of Water Resources</w:t>
            </w:r>
          </w:p>
        </w:tc>
        <w:tc>
          <w:tcPr>
            <w:tcW w:w="2897" w:type="dxa"/>
            <w:shd w:val="clear" w:color="auto" w:fill="auto"/>
          </w:tcPr>
          <w:p w14:paraId="0CE28CCA" w14:textId="0C201910" w:rsidR="002E1435" w:rsidRPr="00631DE1" w:rsidRDefault="002E1435" w:rsidP="002E1435">
            <w:pPr>
              <w:rPr>
                <w:rFonts w:cstheme="minorHAnsi"/>
                <w:szCs w:val="24"/>
              </w:rPr>
            </w:pPr>
            <w:r>
              <w:rPr>
                <w:rFonts w:cstheme="minorHAnsi"/>
                <w:szCs w:val="24"/>
              </w:rPr>
              <w:t>Nicole.Kwan</w:t>
            </w:r>
            <w:r w:rsidRPr="00631DE1">
              <w:rPr>
                <w:rFonts w:cstheme="minorHAnsi"/>
                <w:szCs w:val="24"/>
              </w:rPr>
              <w:t>@water.ca.gov</w:t>
            </w:r>
          </w:p>
        </w:tc>
        <w:tc>
          <w:tcPr>
            <w:tcW w:w="1173" w:type="dxa"/>
            <w:shd w:val="clear" w:color="auto" w:fill="auto"/>
          </w:tcPr>
          <w:p w14:paraId="6A3FE15F" w14:textId="66A9FC93" w:rsidR="002E1435" w:rsidRPr="00631DE1" w:rsidRDefault="002E1435" w:rsidP="002E1435">
            <w:pPr>
              <w:rPr>
                <w:rFonts w:cstheme="minorHAnsi"/>
                <w:szCs w:val="24"/>
              </w:rPr>
            </w:pPr>
            <w:r w:rsidRPr="00631DE1">
              <w:rPr>
                <w:rStyle w:val="normaltextrun"/>
                <w:rFonts w:cs="Calibri"/>
                <w:szCs w:val="24"/>
                <w:shd w:val="clear" w:color="auto" w:fill="FFFFFF"/>
              </w:rPr>
              <w:t>0000-0003-1178-7788</w:t>
            </w:r>
            <w:r w:rsidRPr="00631DE1">
              <w:rPr>
                <w:rStyle w:val="eop"/>
                <w:rFonts w:cs="Calibri"/>
                <w:szCs w:val="24"/>
                <w:shd w:val="clear" w:color="auto" w:fill="FFFFFF"/>
              </w:rPr>
              <w:t> </w:t>
            </w:r>
          </w:p>
        </w:tc>
        <w:tc>
          <w:tcPr>
            <w:tcW w:w="1378" w:type="dxa"/>
            <w:shd w:val="clear" w:color="auto" w:fill="auto"/>
          </w:tcPr>
          <w:p w14:paraId="2FB5D7FF" w14:textId="6A4FE7F7" w:rsidR="002E1435" w:rsidRPr="00631DE1" w:rsidRDefault="002E1435" w:rsidP="002E1435">
            <w:pPr>
              <w:rPr>
                <w:rFonts w:cstheme="minorHAnsi"/>
                <w:szCs w:val="24"/>
              </w:rPr>
            </w:pPr>
            <w:r>
              <w:rPr>
                <w:rFonts w:cstheme="minorHAnsi"/>
                <w:szCs w:val="24"/>
              </w:rPr>
              <w:t xml:space="preserve">Creator, </w:t>
            </w:r>
            <w:r w:rsidRPr="00631DE1">
              <w:rPr>
                <w:rFonts w:cstheme="minorHAnsi"/>
                <w:szCs w:val="24"/>
              </w:rPr>
              <w:t>Associate</w:t>
            </w:r>
          </w:p>
        </w:tc>
      </w:tr>
    </w:tbl>
    <w:p w14:paraId="7AF0474F" w14:textId="77777777" w:rsidR="00EB5BAA" w:rsidRPr="00631DE1" w:rsidRDefault="00EB5BAA" w:rsidP="003E12BF">
      <w:pPr>
        <w:rPr>
          <w:rFonts w:cstheme="minorHAnsi"/>
          <w:color w:val="943634" w:themeColor="accent2" w:themeShade="BF"/>
        </w:rPr>
      </w:pPr>
    </w:p>
    <w:p w14:paraId="357E4285" w14:textId="77777777" w:rsidR="003E12BF" w:rsidRPr="00631DE1" w:rsidRDefault="003E12BF" w:rsidP="003E12BF">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lastRenderedPageBreak/>
        <w:t xml:space="preserve">Other personnel names and roles </w:t>
      </w:r>
    </w:p>
    <w:p w14:paraId="47CAAB14" w14:textId="339C4290" w:rsidR="003E12BF" w:rsidRPr="00631DE1" w:rsidRDefault="003E12BF" w:rsidP="003E12BF">
      <w:pPr>
        <w:rPr>
          <w:rFonts w:cstheme="minorHAnsi"/>
        </w:rPr>
      </w:pPr>
      <w:r w:rsidRPr="00631DE1">
        <w:rPr>
          <w:rFonts w:cstheme="minorHAnsi"/>
        </w:rPr>
        <w:t>Field crew,</w:t>
      </w:r>
      <w:r w:rsidR="008B1E4D" w:rsidRPr="00631DE1">
        <w:rPr>
          <w:rFonts w:cstheme="minorHAnsi"/>
        </w:rPr>
        <w:t xml:space="preserve"> </w:t>
      </w:r>
      <w:r w:rsidR="00452A1E" w:rsidRPr="00631DE1">
        <w:rPr>
          <w:rFonts w:cstheme="minorHAnsi"/>
        </w:rPr>
        <w:t>associate, data</w:t>
      </w:r>
      <w:r w:rsidRPr="00631DE1">
        <w:rPr>
          <w:rFonts w:cstheme="minorHAnsi"/>
        </w:rPr>
        <w:t xml:space="preserve"> entry etc. with e-mail addresses, organization and ORCID ID.</w:t>
      </w:r>
    </w:p>
    <w:tbl>
      <w:tblPr>
        <w:tblStyle w:val="TableGrid"/>
        <w:tblW w:w="10502" w:type="dxa"/>
        <w:tblLook w:val="04A0" w:firstRow="1" w:lastRow="0" w:firstColumn="1" w:lastColumn="0" w:noHBand="0" w:noVBand="1"/>
      </w:tblPr>
      <w:tblGrid>
        <w:gridCol w:w="1257"/>
        <w:gridCol w:w="900"/>
        <w:gridCol w:w="1139"/>
        <w:gridCol w:w="1460"/>
        <w:gridCol w:w="3442"/>
        <w:gridCol w:w="1168"/>
        <w:gridCol w:w="1136"/>
      </w:tblGrid>
      <w:tr w:rsidR="00932019" w:rsidRPr="00631DE1" w14:paraId="04AE73B2" w14:textId="77777777" w:rsidTr="00191EB4">
        <w:trPr>
          <w:trHeight w:val="540"/>
        </w:trPr>
        <w:tc>
          <w:tcPr>
            <w:tcW w:w="1257" w:type="dxa"/>
            <w:shd w:val="clear" w:color="auto" w:fill="1F497D" w:themeFill="text2"/>
            <w:hideMark/>
          </w:tcPr>
          <w:p w14:paraId="73EB1237" w14:textId="71965D18" w:rsidR="00D57599" w:rsidRPr="00631DE1" w:rsidRDefault="00313BA4" w:rsidP="00D57599">
            <w:pPr>
              <w:textAlignment w:val="baseline"/>
              <w:rPr>
                <w:rFonts w:eastAsia="Times New Roman" w:cs="Segoe UI"/>
                <w:color w:val="FFFFFF" w:themeColor="background1"/>
                <w:szCs w:val="24"/>
              </w:rPr>
            </w:pPr>
            <w:r w:rsidRPr="00631DE1">
              <w:rPr>
                <w:rFonts w:cstheme="minorHAnsi"/>
                <w:color w:val="FFFFFF" w:themeColor="background1"/>
                <w:szCs w:val="24"/>
              </w:rPr>
              <w:t>First Name</w:t>
            </w:r>
          </w:p>
        </w:tc>
        <w:tc>
          <w:tcPr>
            <w:tcW w:w="900" w:type="dxa"/>
            <w:shd w:val="clear" w:color="auto" w:fill="1F497D" w:themeFill="text2"/>
            <w:hideMark/>
          </w:tcPr>
          <w:p w14:paraId="1C26BFDE" w14:textId="33BBF826"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Middle Initial</w:t>
            </w:r>
          </w:p>
        </w:tc>
        <w:tc>
          <w:tcPr>
            <w:tcW w:w="1139" w:type="dxa"/>
            <w:shd w:val="clear" w:color="auto" w:fill="1F497D" w:themeFill="text2"/>
            <w:hideMark/>
          </w:tcPr>
          <w:p w14:paraId="159B731B" w14:textId="2D369DED"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Last Name</w:t>
            </w:r>
          </w:p>
        </w:tc>
        <w:tc>
          <w:tcPr>
            <w:tcW w:w="1460" w:type="dxa"/>
            <w:shd w:val="clear" w:color="auto" w:fill="1F497D" w:themeFill="text2"/>
            <w:hideMark/>
          </w:tcPr>
          <w:p w14:paraId="079B82EB" w14:textId="6D4D43C0"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Organization</w:t>
            </w:r>
          </w:p>
        </w:tc>
        <w:tc>
          <w:tcPr>
            <w:tcW w:w="3442" w:type="dxa"/>
            <w:shd w:val="clear" w:color="auto" w:fill="1F497D" w:themeFill="text2"/>
            <w:hideMark/>
          </w:tcPr>
          <w:p w14:paraId="73FA1602" w14:textId="1C530D89"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e-mail address</w:t>
            </w:r>
          </w:p>
        </w:tc>
        <w:tc>
          <w:tcPr>
            <w:tcW w:w="1168" w:type="dxa"/>
            <w:shd w:val="clear" w:color="auto" w:fill="1F497D" w:themeFill="text2"/>
            <w:hideMark/>
          </w:tcPr>
          <w:p w14:paraId="5C2B441C" w14:textId="1B5D166B"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ORCID ID (optional)</w:t>
            </w:r>
          </w:p>
        </w:tc>
        <w:tc>
          <w:tcPr>
            <w:tcW w:w="1136" w:type="dxa"/>
            <w:shd w:val="clear" w:color="auto" w:fill="1F497D" w:themeFill="text2"/>
            <w:hideMark/>
          </w:tcPr>
          <w:p w14:paraId="02E0C9E8" w14:textId="54556205" w:rsidR="00D57599" w:rsidRPr="00631DE1" w:rsidRDefault="00D57599" w:rsidP="00D57599">
            <w:pPr>
              <w:textAlignment w:val="baseline"/>
              <w:rPr>
                <w:rFonts w:eastAsia="Times New Roman" w:cs="Segoe UI"/>
                <w:color w:val="FFFFFF" w:themeColor="background1"/>
                <w:szCs w:val="24"/>
              </w:rPr>
            </w:pPr>
            <w:r w:rsidRPr="00631DE1">
              <w:rPr>
                <w:rFonts w:cstheme="minorHAnsi"/>
                <w:color w:val="FFFFFF" w:themeColor="background1"/>
                <w:szCs w:val="24"/>
              </w:rPr>
              <w:t>Role in project</w:t>
            </w:r>
          </w:p>
        </w:tc>
      </w:tr>
      <w:tr w:rsidR="002E1435" w:rsidRPr="00631DE1" w14:paraId="2B3251BD" w14:textId="77777777" w:rsidTr="00191EB4">
        <w:trPr>
          <w:trHeight w:val="735"/>
        </w:trPr>
        <w:tc>
          <w:tcPr>
            <w:tcW w:w="1257" w:type="dxa"/>
          </w:tcPr>
          <w:p w14:paraId="4BCF9921" w14:textId="2FD8F38E" w:rsidR="002E1435" w:rsidRPr="00631DE1" w:rsidRDefault="002E1435" w:rsidP="002E1435">
            <w:pPr>
              <w:rPr>
                <w:rFonts w:cs="Calibri"/>
                <w:szCs w:val="24"/>
              </w:rPr>
            </w:pPr>
            <w:r>
              <w:rPr>
                <w:rFonts w:cs="Calibri"/>
                <w:szCs w:val="24"/>
              </w:rPr>
              <w:t>Lisa</w:t>
            </w:r>
          </w:p>
        </w:tc>
        <w:tc>
          <w:tcPr>
            <w:tcW w:w="900" w:type="dxa"/>
          </w:tcPr>
          <w:p w14:paraId="7632543D" w14:textId="77777777" w:rsidR="002E1435" w:rsidRPr="00631DE1" w:rsidRDefault="002E1435" w:rsidP="002E1435">
            <w:pPr>
              <w:rPr>
                <w:rFonts w:cs="Segoe UI"/>
                <w:szCs w:val="24"/>
              </w:rPr>
            </w:pPr>
          </w:p>
        </w:tc>
        <w:tc>
          <w:tcPr>
            <w:tcW w:w="1139" w:type="dxa"/>
          </w:tcPr>
          <w:p w14:paraId="03D68C6B" w14:textId="19268AD9" w:rsidR="002E1435" w:rsidRPr="00631DE1" w:rsidRDefault="002E1435" w:rsidP="002E1435">
            <w:pPr>
              <w:rPr>
                <w:rFonts w:cs="Calibri"/>
                <w:szCs w:val="24"/>
              </w:rPr>
            </w:pPr>
            <w:r>
              <w:rPr>
                <w:rFonts w:cs="Calibri"/>
                <w:szCs w:val="24"/>
              </w:rPr>
              <w:t>Vance</w:t>
            </w:r>
          </w:p>
        </w:tc>
        <w:tc>
          <w:tcPr>
            <w:tcW w:w="1460" w:type="dxa"/>
          </w:tcPr>
          <w:p w14:paraId="58D599D8" w14:textId="6E7C17F4" w:rsidR="002E1435" w:rsidRPr="00631DE1" w:rsidRDefault="002E1435" w:rsidP="002E1435">
            <w:pPr>
              <w:rPr>
                <w:rStyle w:val="normaltextrun"/>
                <w:rFonts w:cs="Calibri"/>
                <w:szCs w:val="24"/>
                <w:shd w:val="clear" w:color="auto" w:fill="FFFFFF"/>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tcPr>
          <w:p w14:paraId="157BDD6C" w14:textId="14AE5A9F" w:rsidR="002E1435" w:rsidRDefault="002E1435" w:rsidP="002E1435">
            <w:r>
              <w:t>Lisa.Vance@water.ca.gov</w:t>
            </w:r>
          </w:p>
        </w:tc>
        <w:tc>
          <w:tcPr>
            <w:tcW w:w="1168" w:type="dxa"/>
          </w:tcPr>
          <w:p w14:paraId="4BEA2591" w14:textId="77777777" w:rsidR="002E1435" w:rsidRPr="00631DE1" w:rsidRDefault="002E1435" w:rsidP="002E1435">
            <w:pPr>
              <w:rPr>
                <w:rFonts w:cs="Calibri"/>
                <w:szCs w:val="24"/>
              </w:rPr>
            </w:pPr>
          </w:p>
        </w:tc>
        <w:tc>
          <w:tcPr>
            <w:tcW w:w="1136" w:type="dxa"/>
          </w:tcPr>
          <w:p w14:paraId="70B00164" w14:textId="0AA5222F" w:rsidR="002E1435" w:rsidRPr="00631DE1" w:rsidRDefault="002E1435" w:rsidP="002E1435">
            <w:pPr>
              <w:rPr>
                <w:rFonts w:cs="Calibri"/>
                <w:szCs w:val="24"/>
              </w:rPr>
            </w:pPr>
            <w:r>
              <w:rPr>
                <w:rFonts w:cs="Calibri"/>
                <w:szCs w:val="24"/>
              </w:rPr>
              <w:t>Creator, Field crew</w:t>
            </w:r>
          </w:p>
        </w:tc>
      </w:tr>
      <w:tr w:rsidR="002E1435" w:rsidRPr="00631DE1" w14:paraId="439AA993" w14:textId="77777777" w:rsidTr="00191EB4">
        <w:trPr>
          <w:trHeight w:val="735"/>
        </w:trPr>
        <w:tc>
          <w:tcPr>
            <w:tcW w:w="1257" w:type="dxa"/>
          </w:tcPr>
          <w:p w14:paraId="41A6EEE3" w14:textId="30FBAACB" w:rsidR="002E1435" w:rsidRPr="00631DE1" w:rsidRDefault="002E1435" w:rsidP="002E1435">
            <w:pPr>
              <w:rPr>
                <w:rFonts w:cs="Calibri"/>
                <w:szCs w:val="24"/>
              </w:rPr>
            </w:pPr>
            <w:r w:rsidRPr="00631DE1">
              <w:rPr>
                <w:rFonts w:cs="Calibri"/>
                <w:szCs w:val="24"/>
              </w:rPr>
              <w:t>Nicole</w:t>
            </w:r>
          </w:p>
        </w:tc>
        <w:tc>
          <w:tcPr>
            <w:tcW w:w="900" w:type="dxa"/>
          </w:tcPr>
          <w:p w14:paraId="3C275700" w14:textId="77777777" w:rsidR="002E1435" w:rsidRPr="00631DE1" w:rsidRDefault="002E1435" w:rsidP="002E1435">
            <w:pPr>
              <w:rPr>
                <w:rFonts w:cs="Segoe UI"/>
                <w:szCs w:val="24"/>
              </w:rPr>
            </w:pPr>
          </w:p>
        </w:tc>
        <w:tc>
          <w:tcPr>
            <w:tcW w:w="1139" w:type="dxa"/>
          </w:tcPr>
          <w:p w14:paraId="4C41815A" w14:textId="41D3F394" w:rsidR="002E1435" w:rsidRPr="00631DE1" w:rsidRDefault="002E1435" w:rsidP="002E1435">
            <w:pPr>
              <w:rPr>
                <w:rFonts w:cs="Calibri"/>
                <w:szCs w:val="24"/>
              </w:rPr>
            </w:pPr>
            <w:r w:rsidRPr="00631DE1">
              <w:rPr>
                <w:rFonts w:cs="Calibri"/>
                <w:szCs w:val="24"/>
              </w:rPr>
              <w:t>Kwan</w:t>
            </w:r>
          </w:p>
        </w:tc>
        <w:tc>
          <w:tcPr>
            <w:tcW w:w="1460" w:type="dxa"/>
          </w:tcPr>
          <w:p w14:paraId="080C382F" w14:textId="7B3459B1" w:rsidR="002E1435" w:rsidRPr="00631DE1" w:rsidRDefault="002E1435" w:rsidP="002E1435">
            <w:pPr>
              <w:rPr>
                <w:rStyle w:val="normaltextrun"/>
                <w:rFonts w:cs="Calibri"/>
                <w:szCs w:val="24"/>
                <w:shd w:val="clear" w:color="auto" w:fill="FFFFFF"/>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tcPr>
          <w:p w14:paraId="57D4186C" w14:textId="2261CED8" w:rsidR="002E1435" w:rsidRDefault="006A6A68" w:rsidP="002E1435">
            <w:hyperlink r:id="rId11" w:tgtFrame="_blank" w:history="1">
              <w:r w:rsidR="002E1435" w:rsidRPr="00631DE1">
                <w:rPr>
                  <w:rStyle w:val="normaltextrun"/>
                  <w:rFonts w:cs="Calibri"/>
                  <w:szCs w:val="24"/>
                  <w:shd w:val="clear" w:color="auto" w:fill="FFFFFF"/>
                </w:rPr>
                <w:t>Nicole.Kwan@water.ca.gov</w:t>
              </w:r>
            </w:hyperlink>
            <w:r w:rsidR="002E1435" w:rsidRPr="00631DE1">
              <w:rPr>
                <w:rStyle w:val="normaltextrun"/>
                <w:rFonts w:cs="Calibri"/>
                <w:szCs w:val="24"/>
                <w:shd w:val="clear" w:color="auto" w:fill="FFFFFF"/>
              </w:rPr>
              <w:t> </w:t>
            </w:r>
            <w:r w:rsidR="002E1435" w:rsidRPr="00631DE1">
              <w:rPr>
                <w:rStyle w:val="eop"/>
                <w:rFonts w:cs="Calibri"/>
                <w:szCs w:val="24"/>
                <w:shd w:val="clear" w:color="auto" w:fill="FFFFFF"/>
              </w:rPr>
              <w:t> </w:t>
            </w:r>
          </w:p>
        </w:tc>
        <w:tc>
          <w:tcPr>
            <w:tcW w:w="1168" w:type="dxa"/>
          </w:tcPr>
          <w:p w14:paraId="7EB9CDA8" w14:textId="1D48EB8B" w:rsidR="002E1435" w:rsidRPr="00631DE1" w:rsidRDefault="002E1435" w:rsidP="002E1435">
            <w:pPr>
              <w:rPr>
                <w:rFonts w:cs="Calibri"/>
                <w:szCs w:val="24"/>
              </w:rPr>
            </w:pPr>
            <w:r w:rsidRPr="00631DE1">
              <w:rPr>
                <w:rStyle w:val="normaltextrun"/>
                <w:rFonts w:cs="Calibri"/>
                <w:szCs w:val="24"/>
                <w:shd w:val="clear" w:color="auto" w:fill="FFFFFF"/>
              </w:rPr>
              <w:t>0000-0003-1178-7788</w:t>
            </w:r>
            <w:r w:rsidRPr="00631DE1">
              <w:rPr>
                <w:rStyle w:val="eop"/>
                <w:rFonts w:cs="Calibri"/>
                <w:szCs w:val="24"/>
                <w:shd w:val="clear" w:color="auto" w:fill="FFFFFF"/>
              </w:rPr>
              <w:t> </w:t>
            </w:r>
          </w:p>
        </w:tc>
        <w:tc>
          <w:tcPr>
            <w:tcW w:w="1136" w:type="dxa"/>
          </w:tcPr>
          <w:p w14:paraId="3913B1D9" w14:textId="2D5ACEAD" w:rsidR="002E1435" w:rsidRPr="00631DE1" w:rsidRDefault="002E1435" w:rsidP="002E1435">
            <w:pPr>
              <w:rPr>
                <w:rFonts w:cs="Calibri"/>
                <w:szCs w:val="24"/>
              </w:rPr>
            </w:pPr>
            <w:r>
              <w:rPr>
                <w:rFonts w:cs="Calibri"/>
                <w:szCs w:val="24"/>
              </w:rPr>
              <w:t>Creator, Associate</w:t>
            </w:r>
          </w:p>
        </w:tc>
      </w:tr>
      <w:tr w:rsidR="002E1435" w:rsidRPr="00631DE1" w14:paraId="268DBC93" w14:textId="77777777" w:rsidTr="00191EB4">
        <w:trPr>
          <w:trHeight w:val="735"/>
        </w:trPr>
        <w:tc>
          <w:tcPr>
            <w:tcW w:w="1257" w:type="dxa"/>
            <w:hideMark/>
          </w:tcPr>
          <w:p w14:paraId="3399E32C" w14:textId="76142C2C" w:rsidR="002E1435" w:rsidRPr="00631DE1" w:rsidRDefault="002E1435" w:rsidP="002E1435">
            <w:pPr>
              <w:rPr>
                <w:rFonts w:cs="Segoe UI"/>
                <w:szCs w:val="24"/>
              </w:rPr>
            </w:pPr>
            <w:r w:rsidRPr="00631DE1">
              <w:rPr>
                <w:rFonts w:cs="Calibri"/>
                <w:szCs w:val="24"/>
              </w:rPr>
              <w:t> Jesse</w:t>
            </w:r>
          </w:p>
        </w:tc>
        <w:tc>
          <w:tcPr>
            <w:tcW w:w="900" w:type="dxa"/>
            <w:hideMark/>
          </w:tcPr>
          <w:p w14:paraId="31ACEC92" w14:textId="415D331D" w:rsidR="002E1435" w:rsidRPr="00631DE1" w:rsidRDefault="002E1435" w:rsidP="002E1435">
            <w:pPr>
              <w:rPr>
                <w:rFonts w:cs="Segoe UI"/>
                <w:szCs w:val="24"/>
              </w:rPr>
            </w:pPr>
          </w:p>
        </w:tc>
        <w:tc>
          <w:tcPr>
            <w:tcW w:w="1139" w:type="dxa"/>
            <w:hideMark/>
          </w:tcPr>
          <w:p w14:paraId="51FC71DB" w14:textId="1D58F624" w:rsidR="002E1435" w:rsidRPr="00631DE1" w:rsidRDefault="002E1435" w:rsidP="002E1435">
            <w:pPr>
              <w:rPr>
                <w:rFonts w:cs="Segoe UI"/>
                <w:szCs w:val="24"/>
              </w:rPr>
            </w:pPr>
            <w:r w:rsidRPr="00631DE1">
              <w:rPr>
                <w:rFonts w:cs="Calibri"/>
                <w:szCs w:val="24"/>
              </w:rPr>
              <w:t>Adams</w:t>
            </w:r>
          </w:p>
        </w:tc>
        <w:tc>
          <w:tcPr>
            <w:tcW w:w="1460" w:type="dxa"/>
            <w:hideMark/>
          </w:tcPr>
          <w:p w14:paraId="5CA8D013" w14:textId="3C678069" w:rsidR="002E1435" w:rsidRPr="00631DE1" w:rsidRDefault="002E1435" w:rsidP="002E1435">
            <w:pPr>
              <w:rPr>
                <w:rFonts w:cs="Segoe UI"/>
                <w:szCs w:val="24"/>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hideMark/>
          </w:tcPr>
          <w:p w14:paraId="534349DC" w14:textId="65C3C046" w:rsidR="002E1435" w:rsidRPr="00631DE1" w:rsidRDefault="006A6A68" w:rsidP="002E1435">
            <w:pPr>
              <w:rPr>
                <w:rFonts w:cs="Segoe UI"/>
                <w:szCs w:val="24"/>
              </w:rPr>
            </w:pPr>
            <w:hyperlink r:id="rId12" w:tgtFrame="_blank" w:history="1">
              <w:r w:rsidR="002E1435" w:rsidRPr="00631DE1">
                <w:rPr>
                  <w:rStyle w:val="normaltextrun"/>
                  <w:rFonts w:cs="Calibri"/>
                  <w:szCs w:val="24"/>
                  <w:shd w:val="clear" w:color="auto" w:fill="FFFFFF"/>
                </w:rPr>
                <w:t>Jesse.Adams@water.ca.gov</w:t>
              </w:r>
            </w:hyperlink>
            <w:r w:rsidR="002E1435" w:rsidRPr="00631DE1">
              <w:rPr>
                <w:rStyle w:val="normaltextrun"/>
                <w:rFonts w:cs="Calibri"/>
                <w:szCs w:val="24"/>
                <w:shd w:val="clear" w:color="auto" w:fill="FFFFFF"/>
              </w:rPr>
              <w:t> </w:t>
            </w:r>
            <w:r w:rsidR="002E1435" w:rsidRPr="00631DE1">
              <w:rPr>
                <w:rStyle w:val="eop"/>
                <w:rFonts w:cs="Calibri"/>
                <w:szCs w:val="24"/>
                <w:shd w:val="clear" w:color="auto" w:fill="FFFFFF"/>
              </w:rPr>
              <w:t> </w:t>
            </w:r>
          </w:p>
        </w:tc>
        <w:tc>
          <w:tcPr>
            <w:tcW w:w="1168" w:type="dxa"/>
            <w:hideMark/>
          </w:tcPr>
          <w:p w14:paraId="57755869" w14:textId="3CA60BEB" w:rsidR="002E1435" w:rsidRPr="00631DE1" w:rsidRDefault="002E1435" w:rsidP="002E1435">
            <w:pPr>
              <w:rPr>
                <w:rFonts w:cs="Segoe UI"/>
                <w:szCs w:val="24"/>
              </w:rPr>
            </w:pPr>
            <w:r w:rsidRPr="00631DE1">
              <w:rPr>
                <w:rFonts w:cs="Calibri"/>
                <w:szCs w:val="24"/>
              </w:rPr>
              <w:t> </w:t>
            </w:r>
            <w:r w:rsidRPr="00631DE1">
              <w:rPr>
                <w:rStyle w:val="normaltextrun"/>
                <w:rFonts w:cs="Calibri"/>
                <w:szCs w:val="24"/>
                <w:shd w:val="clear" w:color="auto" w:fill="FFFFFF"/>
              </w:rPr>
              <w:t>0000-0002-5075-3946</w:t>
            </w:r>
            <w:r w:rsidRPr="00631DE1">
              <w:rPr>
                <w:rStyle w:val="eop"/>
                <w:rFonts w:cs="Calibri"/>
                <w:szCs w:val="24"/>
                <w:shd w:val="clear" w:color="auto" w:fill="FFFFFF"/>
              </w:rPr>
              <w:t> </w:t>
            </w:r>
          </w:p>
        </w:tc>
        <w:tc>
          <w:tcPr>
            <w:tcW w:w="1136" w:type="dxa"/>
            <w:hideMark/>
          </w:tcPr>
          <w:p w14:paraId="4BCD85AB" w14:textId="4FA2F468" w:rsidR="002E1435" w:rsidRPr="00631DE1" w:rsidRDefault="002E1435" w:rsidP="002E1435">
            <w:pPr>
              <w:rPr>
                <w:rFonts w:cs="Segoe UI"/>
                <w:szCs w:val="24"/>
              </w:rPr>
            </w:pPr>
            <w:r w:rsidRPr="00631DE1">
              <w:rPr>
                <w:rFonts w:cs="Calibri"/>
                <w:szCs w:val="24"/>
              </w:rPr>
              <w:t xml:space="preserve">Field </w:t>
            </w:r>
            <w:r w:rsidR="00191EB4">
              <w:rPr>
                <w:rFonts w:cs="Calibri"/>
                <w:szCs w:val="24"/>
              </w:rPr>
              <w:t>C</w:t>
            </w:r>
            <w:r w:rsidRPr="00631DE1">
              <w:rPr>
                <w:rFonts w:cs="Calibri"/>
                <w:szCs w:val="24"/>
              </w:rPr>
              <w:t>rew</w:t>
            </w:r>
          </w:p>
        </w:tc>
      </w:tr>
      <w:tr w:rsidR="002E1435" w:rsidRPr="00631DE1" w14:paraId="051F6CB3" w14:textId="77777777" w:rsidTr="00191EB4">
        <w:trPr>
          <w:trHeight w:val="735"/>
        </w:trPr>
        <w:tc>
          <w:tcPr>
            <w:tcW w:w="1257" w:type="dxa"/>
          </w:tcPr>
          <w:p w14:paraId="72E4300B" w14:textId="775CC202" w:rsidR="002E1435" w:rsidRPr="00631DE1" w:rsidRDefault="002E1435" w:rsidP="002E1435">
            <w:pPr>
              <w:rPr>
                <w:rFonts w:cs="Calibri"/>
                <w:szCs w:val="24"/>
              </w:rPr>
            </w:pPr>
            <w:r w:rsidRPr="00631DE1">
              <w:rPr>
                <w:rFonts w:cs="Calibri"/>
                <w:szCs w:val="24"/>
              </w:rPr>
              <w:t>Naoaki</w:t>
            </w:r>
          </w:p>
        </w:tc>
        <w:tc>
          <w:tcPr>
            <w:tcW w:w="900" w:type="dxa"/>
          </w:tcPr>
          <w:p w14:paraId="37141959" w14:textId="77777777" w:rsidR="002E1435" w:rsidRPr="00631DE1" w:rsidRDefault="002E1435" w:rsidP="002E1435">
            <w:pPr>
              <w:rPr>
                <w:rFonts w:cs="Segoe UI"/>
                <w:szCs w:val="24"/>
              </w:rPr>
            </w:pPr>
          </w:p>
        </w:tc>
        <w:tc>
          <w:tcPr>
            <w:tcW w:w="1139" w:type="dxa"/>
          </w:tcPr>
          <w:p w14:paraId="191D2ED8" w14:textId="0FECE1A3" w:rsidR="002E1435" w:rsidRPr="00631DE1" w:rsidRDefault="002E1435" w:rsidP="002E1435">
            <w:pPr>
              <w:rPr>
                <w:rFonts w:cs="Calibri"/>
                <w:szCs w:val="24"/>
              </w:rPr>
            </w:pPr>
            <w:r w:rsidRPr="00631DE1">
              <w:rPr>
                <w:rFonts w:cs="Calibri"/>
                <w:szCs w:val="24"/>
              </w:rPr>
              <w:t>Ikemiyagi</w:t>
            </w:r>
          </w:p>
        </w:tc>
        <w:tc>
          <w:tcPr>
            <w:tcW w:w="1460" w:type="dxa"/>
          </w:tcPr>
          <w:p w14:paraId="0F9AE133" w14:textId="06D23743" w:rsidR="002E1435" w:rsidRPr="00631DE1" w:rsidRDefault="002E1435" w:rsidP="002E1435">
            <w:pPr>
              <w:rPr>
                <w:rFonts w:cs="Calibri"/>
                <w:szCs w:val="24"/>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tcPr>
          <w:p w14:paraId="43BE1501" w14:textId="6142192F" w:rsidR="002E1435" w:rsidRPr="00631DE1" w:rsidRDefault="006A6A68" w:rsidP="002E1435">
            <w:pPr>
              <w:rPr>
                <w:szCs w:val="24"/>
              </w:rPr>
            </w:pPr>
            <w:hyperlink r:id="rId13" w:history="1">
              <w:r w:rsidR="002E1435" w:rsidRPr="00631DE1">
                <w:rPr>
                  <w:rStyle w:val="Hyperlink"/>
                  <w:rFonts w:cs="Calibri"/>
                  <w:color w:val="auto"/>
                  <w:szCs w:val="24"/>
                  <w:u w:val="none"/>
                  <w:shd w:val="clear" w:color="auto" w:fill="FFFFFF"/>
                </w:rPr>
                <w:t>Naoaki.Ikemiyagi@water.ca.gov</w:t>
              </w:r>
            </w:hyperlink>
            <w:r w:rsidR="002E1435" w:rsidRPr="00631DE1">
              <w:rPr>
                <w:rStyle w:val="normaltextrun"/>
                <w:rFonts w:cs="Calibri"/>
                <w:szCs w:val="24"/>
                <w:shd w:val="clear" w:color="auto" w:fill="FFFFFF"/>
              </w:rPr>
              <w:t> </w:t>
            </w:r>
            <w:r w:rsidR="002E1435" w:rsidRPr="00631DE1">
              <w:rPr>
                <w:rStyle w:val="eop"/>
                <w:rFonts w:cs="Calibri"/>
                <w:szCs w:val="24"/>
                <w:shd w:val="clear" w:color="auto" w:fill="FFFFFF"/>
              </w:rPr>
              <w:t> </w:t>
            </w:r>
          </w:p>
        </w:tc>
        <w:tc>
          <w:tcPr>
            <w:tcW w:w="1168" w:type="dxa"/>
          </w:tcPr>
          <w:p w14:paraId="6E389908" w14:textId="77777777" w:rsidR="002E1435" w:rsidRPr="00631DE1" w:rsidRDefault="002E1435" w:rsidP="002E1435">
            <w:pPr>
              <w:rPr>
                <w:rFonts w:cs="Calibri"/>
                <w:szCs w:val="24"/>
              </w:rPr>
            </w:pPr>
          </w:p>
        </w:tc>
        <w:tc>
          <w:tcPr>
            <w:tcW w:w="1136" w:type="dxa"/>
          </w:tcPr>
          <w:p w14:paraId="0C53C7AA" w14:textId="0A68F810" w:rsidR="002E1435" w:rsidRPr="00631DE1" w:rsidRDefault="002E1435" w:rsidP="002E1435">
            <w:pPr>
              <w:rPr>
                <w:rFonts w:cs="Calibri"/>
                <w:szCs w:val="24"/>
              </w:rPr>
            </w:pPr>
            <w:r w:rsidRPr="00631DE1">
              <w:rPr>
                <w:rFonts w:cs="Calibri"/>
                <w:szCs w:val="24"/>
              </w:rPr>
              <w:t>Field Crew</w:t>
            </w:r>
          </w:p>
        </w:tc>
      </w:tr>
      <w:tr w:rsidR="00191EB4" w:rsidRPr="00631DE1" w14:paraId="412791A4" w14:textId="77777777" w:rsidTr="00191EB4">
        <w:trPr>
          <w:trHeight w:val="735"/>
        </w:trPr>
        <w:tc>
          <w:tcPr>
            <w:tcW w:w="1257" w:type="dxa"/>
          </w:tcPr>
          <w:p w14:paraId="128CDAED" w14:textId="6352067B" w:rsidR="00191EB4" w:rsidRDefault="00191EB4" w:rsidP="00191EB4">
            <w:pPr>
              <w:rPr>
                <w:rFonts w:cs="Calibri"/>
                <w:szCs w:val="24"/>
              </w:rPr>
            </w:pPr>
            <w:r>
              <w:rPr>
                <w:rFonts w:cs="Calibri"/>
                <w:szCs w:val="24"/>
              </w:rPr>
              <w:t>Mackenzie</w:t>
            </w:r>
          </w:p>
        </w:tc>
        <w:tc>
          <w:tcPr>
            <w:tcW w:w="900" w:type="dxa"/>
          </w:tcPr>
          <w:p w14:paraId="40B76E72" w14:textId="77777777" w:rsidR="00191EB4" w:rsidRPr="00631DE1" w:rsidRDefault="00191EB4" w:rsidP="00191EB4">
            <w:pPr>
              <w:rPr>
                <w:rFonts w:cs="Segoe UI"/>
                <w:szCs w:val="24"/>
              </w:rPr>
            </w:pPr>
          </w:p>
        </w:tc>
        <w:tc>
          <w:tcPr>
            <w:tcW w:w="1139" w:type="dxa"/>
          </w:tcPr>
          <w:p w14:paraId="5814D5AB" w14:textId="24E8C44D" w:rsidR="00191EB4" w:rsidRDefault="00191EB4" w:rsidP="00191EB4">
            <w:pPr>
              <w:rPr>
                <w:rFonts w:cs="Calibri"/>
                <w:szCs w:val="24"/>
              </w:rPr>
            </w:pPr>
            <w:r>
              <w:rPr>
                <w:rFonts w:cs="Calibri"/>
                <w:szCs w:val="24"/>
              </w:rPr>
              <w:t>Miner</w:t>
            </w:r>
          </w:p>
        </w:tc>
        <w:tc>
          <w:tcPr>
            <w:tcW w:w="1460" w:type="dxa"/>
          </w:tcPr>
          <w:p w14:paraId="3255DB30" w14:textId="481FDB05" w:rsidR="00191EB4" w:rsidRPr="00631DE1" w:rsidRDefault="00191EB4" w:rsidP="00191EB4">
            <w:pPr>
              <w:rPr>
                <w:rStyle w:val="normaltextrun"/>
                <w:rFonts w:cs="Calibri"/>
                <w:szCs w:val="24"/>
                <w:shd w:val="clear" w:color="auto" w:fill="FFFFFF"/>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tcPr>
          <w:p w14:paraId="22C680A7" w14:textId="2EAD384B" w:rsidR="00191EB4" w:rsidRPr="00E649D1" w:rsidRDefault="00191EB4" w:rsidP="00191EB4">
            <w:r>
              <w:t>Mackenzie.Miner@water.ca.gov</w:t>
            </w:r>
          </w:p>
        </w:tc>
        <w:tc>
          <w:tcPr>
            <w:tcW w:w="1168" w:type="dxa"/>
          </w:tcPr>
          <w:p w14:paraId="344253B2" w14:textId="77777777" w:rsidR="00191EB4" w:rsidRPr="00631DE1" w:rsidRDefault="00191EB4" w:rsidP="00191EB4">
            <w:pPr>
              <w:rPr>
                <w:rFonts w:cs="Calibri"/>
                <w:szCs w:val="24"/>
              </w:rPr>
            </w:pPr>
          </w:p>
        </w:tc>
        <w:tc>
          <w:tcPr>
            <w:tcW w:w="1136" w:type="dxa"/>
          </w:tcPr>
          <w:p w14:paraId="6F91A303" w14:textId="624F0DA5" w:rsidR="00191EB4" w:rsidRPr="00C0265E" w:rsidRDefault="00191EB4" w:rsidP="00191EB4">
            <w:pPr>
              <w:rPr>
                <w:rFonts w:cs="Calibri"/>
                <w:szCs w:val="24"/>
              </w:rPr>
            </w:pPr>
            <w:r>
              <w:rPr>
                <w:rFonts w:cs="Calibri"/>
                <w:szCs w:val="24"/>
              </w:rPr>
              <w:t>Field Crew</w:t>
            </w:r>
          </w:p>
        </w:tc>
      </w:tr>
      <w:tr w:rsidR="00191EB4" w:rsidRPr="00631DE1" w14:paraId="75003B09" w14:textId="77777777" w:rsidTr="00191EB4">
        <w:trPr>
          <w:trHeight w:val="735"/>
        </w:trPr>
        <w:tc>
          <w:tcPr>
            <w:tcW w:w="1257" w:type="dxa"/>
          </w:tcPr>
          <w:p w14:paraId="2E06A894" w14:textId="421EAA5D" w:rsidR="00191EB4" w:rsidRDefault="00191EB4" w:rsidP="00191EB4">
            <w:pPr>
              <w:rPr>
                <w:rFonts w:cs="Calibri"/>
                <w:szCs w:val="24"/>
              </w:rPr>
            </w:pPr>
            <w:r>
              <w:rPr>
                <w:rFonts w:cs="Calibri"/>
                <w:szCs w:val="24"/>
              </w:rPr>
              <w:t>James</w:t>
            </w:r>
          </w:p>
        </w:tc>
        <w:tc>
          <w:tcPr>
            <w:tcW w:w="900" w:type="dxa"/>
          </w:tcPr>
          <w:p w14:paraId="507DEEEF" w14:textId="77777777" w:rsidR="00191EB4" w:rsidRPr="00631DE1" w:rsidRDefault="00191EB4" w:rsidP="00191EB4">
            <w:pPr>
              <w:rPr>
                <w:rFonts w:cs="Segoe UI"/>
                <w:szCs w:val="24"/>
              </w:rPr>
            </w:pPr>
          </w:p>
        </w:tc>
        <w:tc>
          <w:tcPr>
            <w:tcW w:w="1139" w:type="dxa"/>
          </w:tcPr>
          <w:p w14:paraId="0A44375F" w14:textId="22A6F980" w:rsidR="00191EB4" w:rsidRDefault="00191EB4" w:rsidP="00191EB4">
            <w:pPr>
              <w:rPr>
                <w:rFonts w:cs="Calibri"/>
                <w:szCs w:val="24"/>
              </w:rPr>
            </w:pPr>
            <w:r>
              <w:rPr>
                <w:rFonts w:cs="Calibri"/>
                <w:szCs w:val="24"/>
              </w:rPr>
              <w:t>Casby</w:t>
            </w:r>
          </w:p>
        </w:tc>
        <w:tc>
          <w:tcPr>
            <w:tcW w:w="1460" w:type="dxa"/>
          </w:tcPr>
          <w:p w14:paraId="760CE43E" w14:textId="09222F54" w:rsidR="00191EB4" w:rsidRPr="00631DE1" w:rsidRDefault="00191EB4" w:rsidP="00191EB4">
            <w:pPr>
              <w:rPr>
                <w:rStyle w:val="normaltextrun"/>
                <w:rFonts w:cs="Calibri"/>
                <w:szCs w:val="24"/>
                <w:shd w:val="clear" w:color="auto" w:fill="FFFFFF"/>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tcPr>
          <w:p w14:paraId="679D0938" w14:textId="1E0FF761" w:rsidR="00191EB4" w:rsidRDefault="00191EB4" w:rsidP="00191EB4">
            <w:r>
              <w:t>James.Casby@water.ca.gov</w:t>
            </w:r>
          </w:p>
        </w:tc>
        <w:tc>
          <w:tcPr>
            <w:tcW w:w="1168" w:type="dxa"/>
          </w:tcPr>
          <w:p w14:paraId="0E779C5D" w14:textId="77777777" w:rsidR="00191EB4" w:rsidRPr="00631DE1" w:rsidRDefault="00191EB4" w:rsidP="00191EB4">
            <w:pPr>
              <w:rPr>
                <w:rFonts w:cs="Calibri"/>
                <w:szCs w:val="24"/>
              </w:rPr>
            </w:pPr>
          </w:p>
        </w:tc>
        <w:tc>
          <w:tcPr>
            <w:tcW w:w="1136" w:type="dxa"/>
          </w:tcPr>
          <w:p w14:paraId="1DB6484C" w14:textId="7AB2A335" w:rsidR="00191EB4" w:rsidRPr="00C0265E" w:rsidRDefault="00191EB4" w:rsidP="00191EB4">
            <w:pPr>
              <w:rPr>
                <w:rFonts w:cs="Calibri"/>
                <w:szCs w:val="24"/>
              </w:rPr>
            </w:pPr>
            <w:r>
              <w:rPr>
                <w:rFonts w:cs="Calibri"/>
                <w:szCs w:val="24"/>
              </w:rPr>
              <w:t>Field Crew</w:t>
            </w:r>
          </w:p>
        </w:tc>
      </w:tr>
      <w:tr w:rsidR="00191EB4" w:rsidRPr="00631DE1" w14:paraId="08BC3B0F" w14:textId="77777777" w:rsidTr="00191EB4">
        <w:trPr>
          <w:trHeight w:val="735"/>
        </w:trPr>
        <w:tc>
          <w:tcPr>
            <w:tcW w:w="1257" w:type="dxa"/>
          </w:tcPr>
          <w:p w14:paraId="1BFBE1D8" w14:textId="2722956A" w:rsidR="00191EB4" w:rsidRDefault="00191EB4" w:rsidP="00191EB4">
            <w:pPr>
              <w:rPr>
                <w:rFonts w:cs="Calibri"/>
                <w:szCs w:val="24"/>
              </w:rPr>
            </w:pPr>
            <w:r>
              <w:rPr>
                <w:rFonts w:cs="Calibri"/>
                <w:szCs w:val="24"/>
              </w:rPr>
              <w:t>Mitchell</w:t>
            </w:r>
          </w:p>
        </w:tc>
        <w:tc>
          <w:tcPr>
            <w:tcW w:w="900" w:type="dxa"/>
          </w:tcPr>
          <w:p w14:paraId="2913D53D" w14:textId="77777777" w:rsidR="00191EB4" w:rsidRPr="00631DE1" w:rsidRDefault="00191EB4" w:rsidP="00191EB4">
            <w:pPr>
              <w:rPr>
                <w:rFonts w:cs="Segoe UI"/>
                <w:szCs w:val="24"/>
              </w:rPr>
            </w:pPr>
          </w:p>
        </w:tc>
        <w:tc>
          <w:tcPr>
            <w:tcW w:w="1139" w:type="dxa"/>
          </w:tcPr>
          <w:p w14:paraId="78E860B8" w14:textId="66EEC089" w:rsidR="00191EB4" w:rsidRDefault="00191EB4" w:rsidP="00191EB4">
            <w:pPr>
              <w:rPr>
                <w:rFonts w:cs="Calibri"/>
                <w:szCs w:val="24"/>
              </w:rPr>
            </w:pPr>
            <w:r>
              <w:rPr>
                <w:rFonts w:cs="Calibri"/>
                <w:szCs w:val="24"/>
              </w:rPr>
              <w:t>Olinger</w:t>
            </w:r>
          </w:p>
        </w:tc>
        <w:tc>
          <w:tcPr>
            <w:tcW w:w="1460" w:type="dxa"/>
          </w:tcPr>
          <w:p w14:paraId="05D371B4" w14:textId="0580D705" w:rsidR="00191EB4" w:rsidRPr="00631DE1" w:rsidRDefault="00191EB4" w:rsidP="00191EB4">
            <w:pPr>
              <w:rPr>
                <w:rStyle w:val="normaltextrun"/>
                <w:rFonts w:cs="Calibri"/>
                <w:szCs w:val="24"/>
                <w:shd w:val="clear" w:color="auto" w:fill="FFFFFF"/>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tcPr>
          <w:p w14:paraId="1BBDA770" w14:textId="4B1D656B" w:rsidR="00191EB4" w:rsidRPr="00E649D1" w:rsidRDefault="00191EB4" w:rsidP="00191EB4">
            <w:r>
              <w:t>Mitchell.Olinger@water.ca.gov</w:t>
            </w:r>
          </w:p>
        </w:tc>
        <w:tc>
          <w:tcPr>
            <w:tcW w:w="1168" w:type="dxa"/>
          </w:tcPr>
          <w:p w14:paraId="55CD2B22" w14:textId="77777777" w:rsidR="00191EB4" w:rsidRPr="00631DE1" w:rsidRDefault="00191EB4" w:rsidP="00191EB4">
            <w:pPr>
              <w:rPr>
                <w:rFonts w:cs="Calibri"/>
                <w:szCs w:val="24"/>
              </w:rPr>
            </w:pPr>
          </w:p>
        </w:tc>
        <w:tc>
          <w:tcPr>
            <w:tcW w:w="1136" w:type="dxa"/>
          </w:tcPr>
          <w:p w14:paraId="3AFCA113" w14:textId="5F37E1A8" w:rsidR="00191EB4" w:rsidRPr="00C0265E" w:rsidRDefault="00191EB4" w:rsidP="00191EB4">
            <w:pPr>
              <w:rPr>
                <w:rFonts w:cs="Calibri"/>
                <w:szCs w:val="24"/>
              </w:rPr>
            </w:pPr>
            <w:r w:rsidRPr="00C0265E">
              <w:rPr>
                <w:rFonts w:cs="Calibri"/>
                <w:szCs w:val="24"/>
              </w:rPr>
              <w:t>Field Crew, Data entry</w:t>
            </w:r>
          </w:p>
        </w:tc>
      </w:tr>
      <w:tr w:rsidR="00191EB4" w:rsidRPr="00631DE1" w14:paraId="48C1CFFA" w14:textId="77777777" w:rsidTr="00191EB4">
        <w:trPr>
          <w:trHeight w:val="735"/>
        </w:trPr>
        <w:tc>
          <w:tcPr>
            <w:tcW w:w="1257" w:type="dxa"/>
          </w:tcPr>
          <w:p w14:paraId="47C2B50E" w14:textId="3C6ADD33" w:rsidR="00191EB4" w:rsidRPr="00631DE1" w:rsidRDefault="00191EB4" w:rsidP="00191EB4">
            <w:pPr>
              <w:rPr>
                <w:rFonts w:cs="Calibri"/>
                <w:szCs w:val="24"/>
              </w:rPr>
            </w:pPr>
            <w:r>
              <w:rPr>
                <w:rFonts w:cs="Calibri"/>
                <w:szCs w:val="24"/>
              </w:rPr>
              <w:t>Emily</w:t>
            </w:r>
          </w:p>
        </w:tc>
        <w:tc>
          <w:tcPr>
            <w:tcW w:w="900" w:type="dxa"/>
          </w:tcPr>
          <w:p w14:paraId="13A8A71E" w14:textId="77777777" w:rsidR="00191EB4" w:rsidRPr="00631DE1" w:rsidRDefault="00191EB4" w:rsidP="00191EB4">
            <w:pPr>
              <w:rPr>
                <w:rFonts w:cs="Segoe UI"/>
                <w:szCs w:val="24"/>
              </w:rPr>
            </w:pPr>
          </w:p>
        </w:tc>
        <w:tc>
          <w:tcPr>
            <w:tcW w:w="1139" w:type="dxa"/>
          </w:tcPr>
          <w:p w14:paraId="481FD2E2" w14:textId="59813D0F" w:rsidR="00191EB4" w:rsidRPr="00631DE1" w:rsidRDefault="00191EB4" w:rsidP="00191EB4">
            <w:pPr>
              <w:rPr>
                <w:rFonts w:cs="Calibri"/>
                <w:szCs w:val="24"/>
              </w:rPr>
            </w:pPr>
            <w:r>
              <w:rPr>
                <w:rFonts w:cs="Calibri"/>
                <w:szCs w:val="24"/>
              </w:rPr>
              <w:t>Hubbard</w:t>
            </w:r>
          </w:p>
        </w:tc>
        <w:tc>
          <w:tcPr>
            <w:tcW w:w="1460" w:type="dxa"/>
          </w:tcPr>
          <w:p w14:paraId="07EA0FA8" w14:textId="736C340C" w:rsidR="00191EB4" w:rsidRPr="00631DE1" w:rsidRDefault="00191EB4" w:rsidP="00191EB4">
            <w:pPr>
              <w:rPr>
                <w:rStyle w:val="normaltextrun"/>
                <w:rFonts w:cs="Calibri"/>
                <w:szCs w:val="24"/>
                <w:shd w:val="clear" w:color="auto" w:fill="FFFFFF"/>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tcPr>
          <w:p w14:paraId="3967548F" w14:textId="5E9683F1" w:rsidR="00191EB4" w:rsidRPr="00631DE1" w:rsidRDefault="00191EB4" w:rsidP="00191EB4">
            <w:pPr>
              <w:rPr>
                <w:szCs w:val="24"/>
              </w:rPr>
            </w:pPr>
            <w:r w:rsidRPr="00E649D1">
              <w:t>Emily</w:t>
            </w:r>
            <w:r w:rsidRPr="00E649D1">
              <w:rPr>
                <w:rFonts w:cs="Calibri"/>
                <w:szCs w:val="24"/>
                <w:shd w:val="clear" w:color="auto" w:fill="FFFFFF"/>
              </w:rPr>
              <w:t>.Hubbard@water.ca.gov</w:t>
            </w:r>
            <w:r w:rsidRPr="00631DE1">
              <w:rPr>
                <w:rStyle w:val="normaltextrun"/>
                <w:rFonts w:cs="Calibri"/>
                <w:szCs w:val="24"/>
                <w:shd w:val="clear" w:color="auto" w:fill="FFFFFF"/>
              </w:rPr>
              <w:t> </w:t>
            </w:r>
            <w:r w:rsidRPr="00631DE1">
              <w:rPr>
                <w:rStyle w:val="eop"/>
                <w:rFonts w:cs="Calibri"/>
                <w:szCs w:val="24"/>
                <w:shd w:val="clear" w:color="auto" w:fill="FFFFFF"/>
              </w:rPr>
              <w:t> </w:t>
            </w:r>
          </w:p>
        </w:tc>
        <w:tc>
          <w:tcPr>
            <w:tcW w:w="1168" w:type="dxa"/>
          </w:tcPr>
          <w:p w14:paraId="4C23B216" w14:textId="77777777" w:rsidR="00191EB4" w:rsidRPr="00631DE1" w:rsidRDefault="00191EB4" w:rsidP="00191EB4">
            <w:pPr>
              <w:rPr>
                <w:rFonts w:cs="Calibri"/>
                <w:szCs w:val="24"/>
              </w:rPr>
            </w:pPr>
          </w:p>
        </w:tc>
        <w:tc>
          <w:tcPr>
            <w:tcW w:w="1136" w:type="dxa"/>
          </w:tcPr>
          <w:p w14:paraId="1073E26B" w14:textId="3E04F500" w:rsidR="00191EB4" w:rsidRPr="00631DE1" w:rsidRDefault="00191EB4" w:rsidP="00191EB4">
            <w:pPr>
              <w:rPr>
                <w:rFonts w:cs="Calibri"/>
                <w:szCs w:val="24"/>
              </w:rPr>
            </w:pPr>
            <w:r w:rsidRPr="00C0265E">
              <w:rPr>
                <w:rFonts w:cs="Calibri"/>
                <w:szCs w:val="24"/>
              </w:rPr>
              <w:t>Field Crew, Data entry</w:t>
            </w:r>
          </w:p>
        </w:tc>
      </w:tr>
      <w:tr w:rsidR="00191EB4" w:rsidRPr="00631DE1" w14:paraId="3A1E0D5E" w14:textId="77777777" w:rsidTr="00191EB4">
        <w:trPr>
          <w:trHeight w:val="735"/>
        </w:trPr>
        <w:tc>
          <w:tcPr>
            <w:tcW w:w="1257" w:type="dxa"/>
          </w:tcPr>
          <w:p w14:paraId="79CC2EB9" w14:textId="4D282D3C" w:rsidR="00191EB4" w:rsidRDefault="00191EB4" w:rsidP="00191EB4">
            <w:pPr>
              <w:rPr>
                <w:rFonts w:cs="Calibri"/>
                <w:szCs w:val="24"/>
              </w:rPr>
            </w:pPr>
            <w:r>
              <w:rPr>
                <w:rFonts w:cs="Calibri"/>
                <w:szCs w:val="24"/>
              </w:rPr>
              <w:t xml:space="preserve">Luke </w:t>
            </w:r>
          </w:p>
        </w:tc>
        <w:tc>
          <w:tcPr>
            <w:tcW w:w="900" w:type="dxa"/>
          </w:tcPr>
          <w:p w14:paraId="2929763B" w14:textId="77777777" w:rsidR="00191EB4" w:rsidRPr="00631DE1" w:rsidRDefault="00191EB4" w:rsidP="00191EB4">
            <w:pPr>
              <w:rPr>
                <w:rFonts w:cs="Segoe UI"/>
                <w:szCs w:val="24"/>
              </w:rPr>
            </w:pPr>
          </w:p>
        </w:tc>
        <w:tc>
          <w:tcPr>
            <w:tcW w:w="1139" w:type="dxa"/>
          </w:tcPr>
          <w:p w14:paraId="36A97533" w14:textId="18DB4298" w:rsidR="00191EB4" w:rsidRDefault="00191EB4" w:rsidP="00191EB4">
            <w:pPr>
              <w:rPr>
                <w:rFonts w:cs="Calibri"/>
                <w:szCs w:val="24"/>
              </w:rPr>
            </w:pPr>
            <w:r>
              <w:rPr>
                <w:rFonts w:cs="Calibri"/>
                <w:szCs w:val="24"/>
              </w:rPr>
              <w:t>Olson</w:t>
            </w:r>
          </w:p>
        </w:tc>
        <w:tc>
          <w:tcPr>
            <w:tcW w:w="1460" w:type="dxa"/>
          </w:tcPr>
          <w:p w14:paraId="1E01EF1C" w14:textId="63B70230" w:rsidR="00191EB4" w:rsidRPr="00631DE1" w:rsidRDefault="00191EB4" w:rsidP="00191EB4">
            <w:pPr>
              <w:rPr>
                <w:rStyle w:val="normaltextrun"/>
                <w:rFonts w:cs="Calibri"/>
                <w:szCs w:val="24"/>
                <w:shd w:val="clear" w:color="auto" w:fill="FFFFFF"/>
              </w:rPr>
            </w:pPr>
            <w:r w:rsidRPr="00631DE1">
              <w:rPr>
                <w:rStyle w:val="normaltextrun"/>
                <w:rFonts w:cs="Calibri"/>
                <w:szCs w:val="24"/>
                <w:shd w:val="clear" w:color="auto" w:fill="FFFFFF"/>
              </w:rPr>
              <w:t>California Department of Water Resources</w:t>
            </w:r>
            <w:r w:rsidRPr="00631DE1">
              <w:rPr>
                <w:rStyle w:val="eop"/>
                <w:rFonts w:cs="Calibri"/>
                <w:szCs w:val="24"/>
                <w:shd w:val="clear" w:color="auto" w:fill="FFFFFF"/>
              </w:rPr>
              <w:t> </w:t>
            </w:r>
          </w:p>
        </w:tc>
        <w:tc>
          <w:tcPr>
            <w:tcW w:w="3442" w:type="dxa"/>
          </w:tcPr>
          <w:p w14:paraId="4B3EC6E2" w14:textId="65D97F37" w:rsidR="00191EB4" w:rsidRPr="00E649D1" w:rsidRDefault="00191EB4" w:rsidP="00191EB4">
            <w:r>
              <w:t>Luke.Olson@water.ca.gov</w:t>
            </w:r>
          </w:p>
        </w:tc>
        <w:tc>
          <w:tcPr>
            <w:tcW w:w="1168" w:type="dxa"/>
          </w:tcPr>
          <w:p w14:paraId="4260B168" w14:textId="77777777" w:rsidR="00191EB4" w:rsidRPr="00631DE1" w:rsidRDefault="00191EB4" w:rsidP="00191EB4">
            <w:pPr>
              <w:rPr>
                <w:rFonts w:cs="Calibri"/>
                <w:szCs w:val="24"/>
              </w:rPr>
            </w:pPr>
          </w:p>
        </w:tc>
        <w:tc>
          <w:tcPr>
            <w:tcW w:w="1136" w:type="dxa"/>
          </w:tcPr>
          <w:p w14:paraId="1282AC70" w14:textId="0290CC7F" w:rsidR="00191EB4" w:rsidRPr="00631DE1" w:rsidRDefault="00191EB4" w:rsidP="00191EB4">
            <w:pPr>
              <w:rPr>
                <w:rFonts w:cs="Calibri"/>
                <w:szCs w:val="24"/>
              </w:rPr>
            </w:pPr>
            <w:r w:rsidRPr="00C0265E">
              <w:rPr>
                <w:rFonts w:cs="Calibri"/>
                <w:szCs w:val="24"/>
              </w:rPr>
              <w:t>Field Crew, Data entry</w:t>
            </w:r>
          </w:p>
        </w:tc>
      </w:tr>
      <w:tr w:rsidR="00191EB4" w:rsidRPr="00631DE1" w14:paraId="2A8AAA25" w14:textId="77777777" w:rsidTr="00191EB4">
        <w:trPr>
          <w:trHeight w:val="735"/>
        </w:trPr>
        <w:tc>
          <w:tcPr>
            <w:tcW w:w="1257" w:type="dxa"/>
          </w:tcPr>
          <w:p w14:paraId="3CF5105A" w14:textId="33D454F7" w:rsidR="00191EB4" w:rsidRDefault="00191EB4" w:rsidP="00191EB4">
            <w:pPr>
              <w:rPr>
                <w:rFonts w:cs="Calibri"/>
                <w:szCs w:val="24"/>
              </w:rPr>
            </w:pPr>
            <w:r w:rsidRPr="00631DE1">
              <w:rPr>
                <w:szCs w:val="24"/>
              </w:rPr>
              <w:t> Brian</w:t>
            </w:r>
          </w:p>
        </w:tc>
        <w:tc>
          <w:tcPr>
            <w:tcW w:w="900" w:type="dxa"/>
          </w:tcPr>
          <w:p w14:paraId="20812D94" w14:textId="73CC67F0" w:rsidR="00191EB4" w:rsidRPr="00631DE1" w:rsidRDefault="00191EB4" w:rsidP="00191EB4">
            <w:pPr>
              <w:rPr>
                <w:rFonts w:cs="Segoe UI"/>
                <w:szCs w:val="24"/>
              </w:rPr>
            </w:pPr>
            <w:r w:rsidRPr="00631DE1">
              <w:rPr>
                <w:szCs w:val="24"/>
              </w:rPr>
              <w:t xml:space="preserve">M. </w:t>
            </w:r>
          </w:p>
        </w:tc>
        <w:tc>
          <w:tcPr>
            <w:tcW w:w="1139" w:type="dxa"/>
          </w:tcPr>
          <w:p w14:paraId="16BE5B4A" w14:textId="03BC44B9" w:rsidR="00191EB4" w:rsidRDefault="00191EB4" w:rsidP="00191EB4">
            <w:pPr>
              <w:rPr>
                <w:rFonts w:cs="Calibri"/>
                <w:szCs w:val="24"/>
              </w:rPr>
            </w:pPr>
            <w:r w:rsidRPr="00631DE1">
              <w:rPr>
                <w:szCs w:val="24"/>
              </w:rPr>
              <w:t>Schreier</w:t>
            </w:r>
          </w:p>
        </w:tc>
        <w:tc>
          <w:tcPr>
            <w:tcW w:w="1460" w:type="dxa"/>
          </w:tcPr>
          <w:p w14:paraId="68A51B49" w14:textId="77777777" w:rsidR="00191EB4" w:rsidRPr="00631DE1" w:rsidRDefault="00191EB4" w:rsidP="00191EB4">
            <w:pPr>
              <w:rPr>
                <w:szCs w:val="24"/>
              </w:rPr>
            </w:pPr>
            <w:r w:rsidRPr="00631DE1">
              <w:rPr>
                <w:szCs w:val="24"/>
              </w:rPr>
              <w:t>California Department of Water Resources </w:t>
            </w:r>
          </w:p>
          <w:p w14:paraId="1FC0D52A" w14:textId="2114B48F" w:rsidR="00191EB4" w:rsidRPr="00631DE1" w:rsidRDefault="00191EB4" w:rsidP="00191EB4">
            <w:pPr>
              <w:rPr>
                <w:rStyle w:val="normaltextrun"/>
                <w:rFonts w:cs="Calibri"/>
                <w:szCs w:val="24"/>
                <w:shd w:val="clear" w:color="auto" w:fill="FFFFFF"/>
              </w:rPr>
            </w:pPr>
            <w:r w:rsidRPr="00631DE1">
              <w:rPr>
                <w:szCs w:val="24"/>
              </w:rPr>
              <w:t> </w:t>
            </w:r>
          </w:p>
        </w:tc>
        <w:tc>
          <w:tcPr>
            <w:tcW w:w="3442" w:type="dxa"/>
          </w:tcPr>
          <w:p w14:paraId="43BE7756" w14:textId="325FA126" w:rsidR="00191EB4" w:rsidRDefault="006A6A68" w:rsidP="00191EB4">
            <w:hyperlink r:id="rId14" w:history="1">
              <w:r w:rsidR="00191EB4" w:rsidRPr="00631DE1">
                <w:rPr>
                  <w:rStyle w:val="Hyperlink"/>
                  <w:rFonts w:eastAsia="Times New Roman" w:cstheme="minorHAnsi"/>
                  <w:color w:val="auto"/>
                  <w:szCs w:val="24"/>
                  <w:u w:val="none"/>
                </w:rPr>
                <w:t>Brian.Schreier@water.ca.gov</w:t>
              </w:r>
            </w:hyperlink>
          </w:p>
        </w:tc>
        <w:tc>
          <w:tcPr>
            <w:tcW w:w="1168" w:type="dxa"/>
          </w:tcPr>
          <w:p w14:paraId="7CF4F83A" w14:textId="19B6086C" w:rsidR="00191EB4" w:rsidRPr="00631DE1" w:rsidRDefault="00191EB4" w:rsidP="00191EB4">
            <w:pPr>
              <w:rPr>
                <w:rFonts w:cs="Calibri"/>
                <w:szCs w:val="24"/>
              </w:rPr>
            </w:pPr>
            <w:r w:rsidRPr="00631DE1">
              <w:rPr>
                <w:szCs w:val="24"/>
              </w:rPr>
              <w:t> </w:t>
            </w:r>
            <w:r w:rsidRPr="00631DE1">
              <w:rPr>
                <w:rStyle w:val="normaltextrun"/>
                <w:rFonts w:cstheme="minorHAnsi"/>
                <w:szCs w:val="24"/>
                <w:shd w:val="clear" w:color="auto" w:fill="FFFFFF"/>
              </w:rPr>
              <w:t>0000-0002-5075-3946</w:t>
            </w:r>
            <w:r w:rsidRPr="00631DE1">
              <w:rPr>
                <w:rStyle w:val="eop"/>
                <w:rFonts w:cstheme="minorHAnsi"/>
                <w:szCs w:val="24"/>
                <w:shd w:val="clear" w:color="auto" w:fill="FFFFFF"/>
              </w:rPr>
              <w:t> </w:t>
            </w:r>
          </w:p>
        </w:tc>
        <w:tc>
          <w:tcPr>
            <w:tcW w:w="1136" w:type="dxa"/>
          </w:tcPr>
          <w:p w14:paraId="5CE3CF0A" w14:textId="24B3504E" w:rsidR="00191EB4" w:rsidRPr="00C0265E" w:rsidRDefault="00191EB4" w:rsidP="00191EB4">
            <w:pPr>
              <w:rPr>
                <w:rFonts w:cs="Calibri"/>
                <w:szCs w:val="24"/>
              </w:rPr>
            </w:pPr>
            <w:r w:rsidRPr="00631DE1">
              <w:rPr>
                <w:szCs w:val="24"/>
              </w:rPr>
              <w:t>Associate</w:t>
            </w:r>
          </w:p>
        </w:tc>
      </w:tr>
    </w:tbl>
    <w:p w14:paraId="5A9134FD" w14:textId="4CC0993F" w:rsidR="005B05E9" w:rsidRPr="00631DE1" w:rsidRDefault="00226631" w:rsidP="005B05E9">
      <w:pPr>
        <w:pStyle w:val="Heading2"/>
        <w:rPr>
          <w:rFonts w:asciiTheme="minorHAnsi" w:hAnsiTheme="minorHAnsi" w:cstheme="minorHAnsi"/>
          <w:color w:val="1F497D" w:themeColor="text2"/>
        </w:rPr>
      </w:pPr>
      <w:bookmarkStart w:id="0" w:name="_Hlk6839748"/>
      <w:r w:rsidRPr="00631DE1">
        <w:rPr>
          <w:rFonts w:asciiTheme="minorHAnsi" w:hAnsiTheme="minorHAnsi" w:cstheme="minorHAnsi"/>
          <w:color w:val="1F497D" w:themeColor="text2"/>
        </w:rPr>
        <w:lastRenderedPageBreak/>
        <w:br/>
      </w:r>
      <w:r w:rsidR="005B05E9" w:rsidRPr="00631DE1">
        <w:rPr>
          <w:rFonts w:asciiTheme="minorHAnsi" w:hAnsiTheme="minorHAnsi" w:cstheme="minorHAnsi"/>
          <w:color w:val="1F497D" w:themeColor="text2"/>
        </w:rPr>
        <w:t xml:space="preserve">License </w:t>
      </w:r>
    </w:p>
    <w:bookmarkEnd w:id="0"/>
    <w:p w14:paraId="2C544549" w14:textId="31A8C117" w:rsidR="008B1E4D" w:rsidRPr="00631DE1" w:rsidRDefault="005B05E9" w:rsidP="001270DC">
      <w:pPr>
        <w:tabs>
          <w:tab w:val="left" w:pos="720"/>
        </w:tabs>
        <w:ind w:left="720"/>
        <w:rPr>
          <w:rFonts w:cstheme="minorHAnsi"/>
        </w:rPr>
      </w:pPr>
      <w:r w:rsidRPr="00631DE1">
        <w:rPr>
          <w:rFonts w:cstheme="minorHAnsi"/>
        </w:rPr>
        <w:t>This information is released under the Creative Commons license - Attribution - CC BY (</w:t>
      </w:r>
      <w:hyperlink r:id="rId15" w:history="1">
        <w:r w:rsidRPr="00631DE1">
          <w:rPr>
            <w:rStyle w:val="Hyperlink"/>
            <w:rFonts w:cstheme="minorHAnsi"/>
            <w:color w:val="auto"/>
          </w:rPr>
          <w:t>https://creativecommons.org/licenses/by/4.0/</w:t>
        </w:r>
      </w:hyperlink>
      <w:r w:rsidRPr="00631DE1">
        <w:rPr>
          <w:rFonts w:cstheme="minorHAnsi"/>
        </w:rPr>
        <w:t xml:space="preserve">). The consumer of these data ("Data User" herein) is required to cite it appropriately in any publication that results from its use. The Data User should realize that these data may be actively used by others for ongoing research and that coordination may be necessary to prevent duplicate publication. The Data User is urged to contact the authors of these data if any questions about methodology or results occur. Where appropriate, the Data User is encouraged to consider collaboration or co-authorship with the authors. The Data User should realize that misinterpretation of data may occur if used out of context of the original study. While substantial efforts are made to ensure the accuracy of data and associated documentation, complete accuracy of data sets cannot be guaranteed. All data are made available "as is." The Data User should be aware, however, that data are updated </w:t>
      </w:r>
      <w:r w:rsidR="007031EE" w:rsidRPr="00631DE1">
        <w:rPr>
          <w:rFonts w:cstheme="minorHAnsi"/>
        </w:rPr>
        <w:t>periodically,</w:t>
      </w:r>
      <w:r w:rsidRPr="00631DE1">
        <w:rPr>
          <w:rFonts w:cstheme="minorHAnsi"/>
        </w:rPr>
        <w:t xml:space="preserve"> and it is the responsibility of the Data User to check for new versions of the data. The data authors and the repository where these data were obtained shall not be liable for damages resulting from any use or misinterpretation of the data. Thank you.</w:t>
      </w:r>
    </w:p>
    <w:p w14:paraId="4DB8D230" w14:textId="487F750A" w:rsidR="004B6751" w:rsidRPr="00631DE1" w:rsidRDefault="007D556B"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 xml:space="preserve">Keywords </w:t>
      </w:r>
    </w:p>
    <w:p w14:paraId="6EBA4F88" w14:textId="5B970A9A" w:rsidR="001270DC" w:rsidRPr="00631DE1" w:rsidRDefault="005D5295" w:rsidP="00226631">
      <w:pPr>
        <w:rPr>
          <w:rFonts w:cs="Calibri"/>
          <w:color w:val="000000"/>
          <w:shd w:val="clear" w:color="auto" w:fill="FFFFFF"/>
        </w:rPr>
      </w:pPr>
      <w:r w:rsidRPr="00631DE1">
        <w:rPr>
          <w:rStyle w:val="normaltextrun"/>
          <w:rFonts w:cs="Calibri"/>
          <w:color w:val="000000"/>
          <w:shd w:val="clear" w:color="auto" w:fill="FFFFFF"/>
        </w:rPr>
        <w:t>Yolo Bypass, San Francisco Estuary, Sacramento-San Joaquin Delta, </w:t>
      </w:r>
      <w:r w:rsidRPr="00631DE1">
        <w:rPr>
          <w:rStyle w:val="normaltextrun"/>
          <w:rFonts w:cs="Calibri"/>
          <w:b/>
          <w:bCs/>
          <w:color w:val="000000"/>
          <w:shd w:val="clear" w:color="auto" w:fill="FFFFFF"/>
        </w:rPr>
        <w:t>Yolo Bypass Fish Monitoring Program</w:t>
      </w:r>
      <w:r w:rsidRPr="00631DE1">
        <w:rPr>
          <w:rStyle w:val="normaltextrun"/>
          <w:rFonts w:cs="Calibri"/>
          <w:color w:val="000000"/>
          <w:shd w:val="clear" w:color="auto" w:fill="FFFFFF"/>
        </w:rPr>
        <w:t>, California Department of Water Resources, </w:t>
      </w:r>
      <w:r w:rsidRPr="00631DE1">
        <w:rPr>
          <w:rStyle w:val="normaltextrun"/>
          <w:rFonts w:cs="Calibri"/>
          <w:b/>
          <w:bCs/>
          <w:color w:val="000000"/>
          <w:shd w:val="clear" w:color="auto" w:fill="FFFFFF"/>
        </w:rPr>
        <w:t>Interagency Ecological Program</w:t>
      </w:r>
      <w:r w:rsidRPr="00631DE1">
        <w:rPr>
          <w:rStyle w:val="normaltextrun"/>
          <w:rFonts w:cs="Calibri"/>
          <w:color w:val="000000"/>
          <w:shd w:val="clear" w:color="auto" w:fill="FFFFFF"/>
        </w:rPr>
        <w:t xml:space="preserve">, </w:t>
      </w:r>
      <w:r w:rsidR="00221BD6" w:rsidRPr="00631DE1">
        <w:rPr>
          <w:rStyle w:val="normaltextrun"/>
          <w:rFonts w:cs="Calibri"/>
          <w:color w:val="000000"/>
          <w:shd w:val="clear" w:color="auto" w:fill="FFFFFF"/>
        </w:rPr>
        <w:t xml:space="preserve">beach seine, fyke, rotary screw trap, </w:t>
      </w:r>
      <w:r w:rsidR="0056471D" w:rsidRPr="00631DE1">
        <w:rPr>
          <w:rStyle w:val="normaltextrun"/>
          <w:rFonts w:cs="Calibri"/>
          <w:color w:val="000000"/>
          <w:shd w:val="clear" w:color="auto" w:fill="FFFFFF"/>
        </w:rPr>
        <w:t xml:space="preserve">salmon, chinook, </w:t>
      </w:r>
      <w:r w:rsidR="00DD6C6A" w:rsidRPr="00631DE1">
        <w:rPr>
          <w:rStyle w:val="normaltextrun"/>
          <w:rFonts w:cs="Calibri"/>
          <w:color w:val="000000"/>
          <w:shd w:val="clear" w:color="auto" w:fill="FFFFFF"/>
        </w:rPr>
        <w:t xml:space="preserve">Sacramento blackfish, hitch </w:t>
      </w:r>
      <w:r w:rsidR="00226631" w:rsidRPr="00631DE1">
        <w:rPr>
          <w:rStyle w:val="normaltextrun"/>
          <w:rFonts w:cs="Calibri"/>
          <w:color w:val="000000"/>
          <w:shd w:val="clear" w:color="auto" w:fill="FFFFFF"/>
        </w:rPr>
        <w:br/>
      </w:r>
      <w:r w:rsidRPr="00631DE1">
        <w:rPr>
          <w:rStyle w:val="normaltextrun"/>
          <w:rFonts w:cs="Calibri"/>
          <w:color w:val="000000"/>
          <w:shd w:val="clear" w:color="auto" w:fill="FFFFFF"/>
        </w:rPr>
        <w:t xml:space="preserve">[LTER controlled vocabulary] </w:t>
      </w:r>
      <w:r w:rsidR="00683C9D" w:rsidRPr="00631DE1">
        <w:rPr>
          <w:rStyle w:val="normaltextrun"/>
          <w:rFonts w:cs="Calibri"/>
          <w:color w:val="000000"/>
          <w:shd w:val="clear" w:color="auto" w:fill="FFFFFF"/>
        </w:rPr>
        <w:t>fish</w:t>
      </w:r>
      <w:r w:rsidR="000E5634" w:rsidRPr="00631DE1">
        <w:rPr>
          <w:rStyle w:val="normaltextrun"/>
          <w:rFonts w:cs="Calibri"/>
          <w:color w:val="000000"/>
          <w:shd w:val="clear" w:color="auto" w:fill="FFFFFF"/>
        </w:rPr>
        <w:t>, genetics</w:t>
      </w:r>
    </w:p>
    <w:p w14:paraId="0D35DD83" w14:textId="32046C45" w:rsidR="0016672A" w:rsidRDefault="0016672A" w:rsidP="0016672A">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Funding of this work:</w:t>
      </w:r>
    </w:p>
    <w:p w14:paraId="2D7D510D" w14:textId="0DE1CCD0" w:rsidR="00191EB4" w:rsidRDefault="00191EB4" w:rsidP="00191EB4">
      <w:r>
        <w:t>Funding is provided by the State Water Project.</w:t>
      </w:r>
    </w:p>
    <w:p w14:paraId="667FA136" w14:textId="3BB75BD1" w:rsidR="00090075" w:rsidRPr="00191EB4" w:rsidRDefault="00191EB4" w:rsidP="00191EB4">
      <w:pPr>
        <w:pStyle w:val="Heading2"/>
        <w:rPr>
          <w:rFonts w:asciiTheme="minorHAnsi" w:hAnsiTheme="minorHAnsi" w:cstheme="minorHAnsi"/>
          <w:color w:val="1F497D" w:themeColor="text2"/>
        </w:rPr>
      </w:pPr>
      <w:r w:rsidRPr="00191EB4">
        <w:rPr>
          <w:rFonts w:asciiTheme="minorHAnsi" w:hAnsiTheme="minorHAnsi" w:cstheme="minorHAnsi"/>
          <w:color w:val="1F497D" w:themeColor="text2"/>
        </w:rPr>
        <w:t>Permitting of this work:</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8"/>
        <w:gridCol w:w="1100"/>
        <w:gridCol w:w="1233"/>
        <w:gridCol w:w="2362"/>
        <w:gridCol w:w="1384"/>
        <w:gridCol w:w="2172"/>
      </w:tblGrid>
      <w:tr w:rsidR="00191EB4" w14:paraId="0AF346AA" w14:textId="77777777" w:rsidTr="00D172BF">
        <w:trPr>
          <w:trHeight w:val="879"/>
        </w:trPr>
        <w:tc>
          <w:tcPr>
            <w:tcW w:w="1208" w:type="dxa"/>
            <w:shd w:val="clear" w:color="auto" w:fill="1F487C"/>
          </w:tcPr>
          <w:p w14:paraId="5AD68DF6" w14:textId="77777777" w:rsidR="00191EB4" w:rsidRDefault="00191EB4" w:rsidP="00D172BF">
            <w:pPr>
              <w:pStyle w:val="TableParagraph"/>
              <w:ind w:left="107" w:right="423"/>
              <w:rPr>
                <w:sz w:val="24"/>
              </w:rPr>
            </w:pPr>
            <w:r>
              <w:rPr>
                <w:color w:val="FFFFFF"/>
                <w:sz w:val="24"/>
              </w:rPr>
              <w:t>PI</w:t>
            </w:r>
            <w:r>
              <w:rPr>
                <w:color w:val="FFFFFF"/>
                <w:spacing w:val="-14"/>
                <w:sz w:val="24"/>
              </w:rPr>
              <w:t xml:space="preserve"> </w:t>
            </w:r>
            <w:r>
              <w:rPr>
                <w:color w:val="FFFFFF"/>
                <w:sz w:val="24"/>
              </w:rPr>
              <w:t xml:space="preserve">First </w:t>
            </w:r>
            <w:r>
              <w:rPr>
                <w:color w:val="FFFFFF"/>
                <w:spacing w:val="-4"/>
                <w:sz w:val="24"/>
              </w:rPr>
              <w:t>Name</w:t>
            </w:r>
          </w:p>
        </w:tc>
        <w:tc>
          <w:tcPr>
            <w:tcW w:w="1100" w:type="dxa"/>
            <w:shd w:val="clear" w:color="auto" w:fill="1F487C"/>
          </w:tcPr>
          <w:p w14:paraId="7410F54C" w14:textId="77777777" w:rsidR="00191EB4" w:rsidRDefault="00191EB4" w:rsidP="00D172BF">
            <w:pPr>
              <w:pStyle w:val="TableParagraph"/>
              <w:spacing w:line="292" w:lineRule="exact"/>
              <w:ind w:left="108"/>
              <w:rPr>
                <w:sz w:val="24"/>
              </w:rPr>
            </w:pPr>
            <w:r>
              <w:rPr>
                <w:color w:val="FFFFFF"/>
                <w:spacing w:val="-5"/>
                <w:sz w:val="24"/>
              </w:rPr>
              <w:t>PI</w:t>
            </w:r>
          </w:p>
          <w:p w14:paraId="499F6A22" w14:textId="77777777" w:rsidR="00191EB4" w:rsidRDefault="00191EB4" w:rsidP="00D172BF">
            <w:pPr>
              <w:pStyle w:val="TableParagraph"/>
              <w:spacing w:line="290" w:lineRule="atLeast"/>
              <w:ind w:left="108" w:right="287"/>
              <w:rPr>
                <w:sz w:val="24"/>
              </w:rPr>
            </w:pPr>
            <w:r>
              <w:rPr>
                <w:color w:val="FFFFFF"/>
                <w:spacing w:val="-2"/>
                <w:sz w:val="24"/>
              </w:rPr>
              <w:t>Middle Initial</w:t>
            </w:r>
          </w:p>
        </w:tc>
        <w:tc>
          <w:tcPr>
            <w:tcW w:w="1233" w:type="dxa"/>
            <w:shd w:val="clear" w:color="auto" w:fill="1F487C"/>
          </w:tcPr>
          <w:p w14:paraId="03B76835" w14:textId="77777777" w:rsidR="00191EB4" w:rsidRDefault="00191EB4" w:rsidP="00D172BF">
            <w:pPr>
              <w:pStyle w:val="TableParagraph"/>
              <w:ind w:left="108" w:right="480"/>
              <w:rPr>
                <w:sz w:val="24"/>
              </w:rPr>
            </w:pPr>
            <w:r>
              <w:rPr>
                <w:color w:val="FFFFFF"/>
                <w:sz w:val="24"/>
              </w:rPr>
              <w:t>PI</w:t>
            </w:r>
            <w:r>
              <w:rPr>
                <w:color w:val="FFFFFF"/>
                <w:spacing w:val="-14"/>
                <w:sz w:val="24"/>
              </w:rPr>
              <w:t xml:space="preserve"> </w:t>
            </w:r>
            <w:r>
              <w:rPr>
                <w:color w:val="FFFFFF"/>
                <w:sz w:val="24"/>
              </w:rPr>
              <w:t xml:space="preserve">Last </w:t>
            </w:r>
            <w:r>
              <w:rPr>
                <w:color w:val="FFFFFF"/>
                <w:spacing w:val="-4"/>
                <w:sz w:val="24"/>
              </w:rPr>
              <w:t>Name</w:t>
            </w:r>
          </w:p>
        </w:tc>
        <w:tc>
          <w:tcPr>
            <w:tcW w:w="2362" w:type="dxa"/>
            <w:shd w:val="clear" w:color="auto" w:fill="1F487C"/>
          </w:tcPr>
          <w:p w14:paraId="2E25622B" w14:textId="77777777" w:rsidR="00191EB4" w:rsidRDefault="00191EB4" w:rsidP="00D172BF">
            <w:pPr>
              <w:pStyle w:val="TableParagraph"/>
              <w:ind w:left="109" w:right="446"/>
              <w:rPr>
                <w:sz w:val="24"/>
              </w:rPr>
            </w:pPr>
            <w:r>
              <w:rPr>
                <w:color w:val="FFFFFF"/>
                <w:sz w:val="24"/>
              </w:rPr>
              <w:t>Permitting</w:t>
            </w:r>
            <w:r>
              <w:rPr>
                <w:color w:val="FFFFFF"/>
                <w:spacing w:val="-14"/>
                <w:sz w:val="24"/>
              </w:rPr>
              <w:t xml:space="preserve"> </w:t>
            </w:r>
            <w:r>
              <w:rPr>
                <w:color w:val="FFFFFF"/>
                <w:sz w:val="24"/>
              </w:rPr>
              <w:t>Agency and Permit Type</w:t>
            </w:r>
          </w:p>
        </w:tc>
        <w:tc>
          <w:tcPr>
            <w:tcW w:w="1384" w:type="dxa"/>
            <w:shd w:val="clear" w:color="auto" w:fill="1F487C"/>
          </w:tcPr>
          <w:p w14:paraId="6B33C5D7" w14:textId="77777777" w:rsidR="00191EB4" w:rsidRDefault="00191EB4" w:rsidP="00D172BF">
            <w:pPr>
              <w:pStyle w:val="TableParagraph"/>
              <w:ind w:left="110" w:right="454"/>
              <w:rPr>
                <w:sz w:val="24"/>
              </w:rPr>
            </w:pPr>
            <w:r>
              <w:rPr>
                <w:color w:val="FFFFFF"/>
                <w:spacing w:val="-2"/>
                <w:sz w:val="24"/>
              </w:rPr>
              <w:t>Permit Number</w:t>
            </w:r>
          </w:p>
        </w:tc>
        <w:tc>
          <w:tcPr>
            <w:tcW w:w="2172" w:type="dxa"/>
            <w:shd w:val="clear" w:color="auto" w:fill="1F487C"/>
          </w:tcPr>
          <w:p w14:paraId="3C39A81D" w14:textId="77777777" w:rsidR="00191EB4" w:rsidRDefault="00191EB4" w:rsidP="00D172BF">
            <w:pPr>
              <w:pStyle w:val="TableParagraph"/>
              <w:spacing w:line="292" w:lineRule="exact"/>
              <w:ind w:left="110"/>
              <w:rPr>
                <w:sz w:val="24"/>
              </w:rPr>
            </w:pPr>
            <w:r>
              <w:rPr>
                <w:color w:val="FFFFFF"/>
                <w:sz w:val="24"/>
              </w:rPr>
              <w:t>Brief</w:t>
            </w:r>
            <w:r>
              <w:rPr>
                <w:color w:val="FFFFFF"/>
                <w:spacing w:val="-1"/>
                <w:sz w:val="24"/>
              </w:rPr>
              <w:t xml:space="preserve"> </w:t>
            </w:r>
            <w:r>
              <w:rPr>
                <w:color w:val="FFFFFF"/>
                <w:spacing w:val="-2"/>
                <w:sz w:val="24"/>
              </w:rPr>
              <w:t>Description</w:t>
            </w:r>
          </w:p>
        </w:tc>
      </w:tr>
      <w:tr w:rsidR="006C2945" w14:paraId="74F25EAB" w14:textId="77777777" w:rsidTr="00875176">
        <w:trPr>
          <w:trHeight w:val="1200"/>
        </w:trPr>
        <w:tc>
          <w:tcPr>
            <w:tcW w:w="1208" w:type="dxa"/>
          </w:tcPr>
          <w:p w14:paraId="31EAB157" w14:textId="77777777" w:rsidR="006C2945" w:rsidRDefault="006C2945" w:rsidP="00D172BF">
            <w:pPr>
              <w:pStyle w:val="TableParagraph"/>
              <w:spacing w:line="292" w:lineRule="exact"/>
              <w:ind w:left="107"/>
              <w:rPr>
                <w:sz w:val="24"/>
              </w:rPr>
            </w:pPr>
            <w:r>
              <w:rPr>
                <w:spacing w:val="-2"/>
                <w:sz w:val="24"/>
              </w:rPr>
              <w:t>Nicole</w:t>
            </w:r>
          </w:p>
        </w:tc>
        <w:tc>
          <w:tcPr>
            <w:tcW w:w="1100" w:type="dxa"/>
          </w:tcPr>
          <w:p w14:paraId="13A21852" w14:textId="77777777" w:rsidR="006C2945" w:rsidRDefault="006C2945" w:rsidP="00D172BF">
            <w:pPr>
              <w:pStyle w:val="TableParagraph"/>
              <w:spacing w:line="292" w:lineRule="exact"/>
              <w:ind w:left="108"/>
              <w:rPr>
                <w:sz w:val="24"/>
              </w:rPr>
            </w:pPr>
          </w:p>
        </w:tc>
        <w:tc>
          <w:tcPr>
            <w:tcW w:w="1233" w:type="dxa"/>
          </w:tcPr>
          <w:p w14:paraId="4C8BC0BA" w14:textId="77777777" w:rsidR="006C2945" w:rsidRDefault="006C2945" w:rsidP="00D172BF">
            <w:pPr>
              <w:pStyle w:val="TableParagraph"/>
              <w:spacing w:line="292" w:lineRule="exact"/>
              <w:ind w:left="108"/>
              <w:rPr>
                <w:sz w:val="24"/>
              </w:rPr>
            </w:pPr>
            <w:r>
              <w:rPr>
                <w:spacing w:val="-2"/>
                <w:sz w:val="24"/>
              </w:rPr>
              <w:t>Kwan</w:t>
            </w:r>
          </w:p>
        </w:tc>
        <w:tc>
          <w:tcPr>
            <w:tcW w:w="2362" w:type="dxa"/>
          </w:tcPr>
          <w:p w14:paraId="5AB1ACB6" w14:textId="77777777" w:rsidR="006C2945" w:rsidRDefault="006C2945" w:rsidP="00D172BF">
            <w:pPr>
              <w:pStyle w:val="TableParagraph"/>
              <w:spacing w:line="292" w:lineRule="exact"/>
              <w:ind w:left="109"/>
              <w:rPr>
                <w:sz w:val="24"/>
              </w:rPr>
            </w:pPr>
            <w:r>
              <w:rPr>
                <w:sz w:val="24"/>
              </w:rPr>
              <w:t>CDFW</w:t>
            </w:r>
            <w:r>
              <w:rPr>
                <w:spacing w:val="-2"/>
                <w:sz w:val="24"/>
              </w:rPr>
              <w:t xml:space="preserve"> Scientific</w:t>
            </w:r>
          </w:p>
          <w:p w14:paraId="6D3BADB6" w14:textId="77777777" w:rsidR="006C2945" w:rsidRDefault="006C2945" w:rsidP="00D172BF">
            <w:pPr>
              <w:pStyle w:val="TableParagraph"/>
              <w:spacing w:line="271" w:lineRule="exact"/>
              <w:ind w:left="109"/>
              <w:rPr>
                <w:sz w:val="24"/>
              </w:rPr>
            </w:pPr>
            <w:r>
              <w:rPr>
                <w:sz w:val="24"/>
              </w:rPr>
              <w:t>Collecting</w:t>
            </w:r>
            <w:r>
              <w:rPr>
                <w:spacing w:val="-5"/>
                <w:sz w:val="24"/>
              </w:rPr>
              <w:t xml:space="preserve"> </w:t>
            </w:r>
            <w:r>
              <w:rPr>
                <w:spacing w:val="-2"/>
                <w:sz w:val="24"/>
              </w:rPr>
              <w:t>Permit,</w:t>
            </w:r>
          </w:p>
          <w:p w14:paraId="286D8F97" w14:textId="25841907" w:rsidR="006C2945" w:rsidRDefault="006C2945" w:rsidP="00D172BF">
            <w:pPr>
              <w:pStyle w:val="TableParagraph"/>
              <w:spacing w:line="271" w:lineRule="exact"/>
              <w:ind w:left="109"/>
              <w:rPr>
                <w:sz w:val="24"/>
              </w:rPr>
            </w:pPr>
            <w:r>
              <w:rPr>
                <w:sz w:val="24"/>
              </w:rPr>
              <w:t>Specific</w:t>
            </w:r>
            <w:r>
              <w:rPr>
                <w:spacing w:val="-5"/>
                <w:sz w:val="24"/>
              </w:rPr>
              <w:t xml:space="preserve"> </w:t>
            </w:r>
            <w:r>
              <w:rPr>
                <w:sz w:val="24"/>
              </w:rPr>
              <w:t>Use</w:t>
            </w:r>
            <w:r>
              <w:rPr>
                <w:spacing w:val="-3"/>
                <w:sz w:val="24"/>
              </w:rPr>
              <w:t xml:space="preserve"> </w:t>
            </w:r>
            <w:r>
              <w:rPr>
                <w:spacing w:val="-4"/>
                <w:sz w:val="24"/>
              </w:rPr>
              <w:t>(SCP)</w:t>
            </w:r>
          </w:p>
        </w:tc>
        <w:tc>
          <w:tcPr>
            <w:tcW w:w="1384" w:type="dxa"/>
          </w:tcPr>
          <w:p w14:paraId="33C3FE95" w14:textId="77777777" w:rsidR="006C2945" w:rsidRDefault="006C2945" w:rsidP="00D172BF">
            <w:pPr>
              <w:pStyle w:val="TableParagraph"/>
              <w:spacing w:line="292" w:lineRule="exact"/>
              <w:ind w:left="110"/>
              <w:rPr>
                <w:sz w:val="24"/>
              </w:rPr>
            </w:pPr>
            <w:r>
              <w:rPr>
                <w:spacing w:val="-5"/>
                <w:sz w:val="24"/>
              </w:rPr>
              <w:t>S-</w:t>
            </w:r>
          </w:p>
          <w:p w14:paraId="010A60A4" w14:textId="77777777" w:rsidR="006C2945" w:rsidRDefault="006C2945" w:rsidP="00D172BF">
            <w:pPr>
              <w:pStyle w:val="TableParagraph"/>
              <w:spacing w:line="271" w:lineRule="exact"/>
              <w:ind w:left="110"/>
              <w:rPr>
                <w:sz w:val="24"/>
              </w:rPr>
            </w:pPr>
            <w:r>
              <w:rPr>
                <w:spacing w:val="-2"/>
                <w:sz w:val="24"/>
              </w:rPr>
              <w:t>182970002-</w:t>
            </w:r>
          </w:p>
          <w:p w14:paraId="0E2A5C8A" w14:textId="062A2423" w:rsidR="006C2945" w:rsidRDefault="006C2945" w:rsidP="00D172BF">
            <w:pPr>
              <w:pStyle w:val="TableParagraph"/>
              <w:spacing w:line="271" w:lineRule="exact"/>
              <w:ind w:left="110"/>
              <w:rPr>
                <w:sz w:val="24"/>
              </w:rPr>
            </w:pPr>
            <w:r>
              <w:rPr>
                <w:spacing w:val="-2"/>
                <w:sz w:val="24"/>
              </w:rPr>
              <w:t>19100-</w:t>
            </w:r>
            <w:r>
              <w:rPr>
                <w:spacing w:val="-5"/>
                <w:sz w:val="24"/>
              </w:rPr>
              <w:t>001-01</w:t>
            </w:r>
          </w:p>
        </w:tc>
        <w:tc>
          <w:tcPr>
            <w:tcW w:w="2172" w:type="dxa"/>
          </w:tcPr>
          <w:p w14:paraId="0A2CD4F5" w14:textId="63579653" w:rsidR="006C2945" w:rsidRDefault="006C2945" w:rsidP="006C2945">
            <w:pPr>
              <w:pStyle w:val="TableParagraph"/>
              <w:spacing w:line="292" w:lineRule="exact"/>
              <w:ind w:left="110"/>
              <w:rPr>
                <w:sz w:val="24"/>
              </w:rPr>
            </w:pPr>
            <w:r>
              <w:rPr>
                <w:sz w:val="24"/>
              </w:rPr>
              <w:t>The</w:t>
            </w:r>
            <w:r>
              <w:rPr>
                <w:spacing w:val="-2"/>
                <w:sz w:val="24"/>
              </w:rPr>
              <w:t xml:space="preserve"> </w:t>
            </w:r>
            <w:r>
              <w:rPr>
                <w:sz w:val="24"/>
              </w:rPr>
              <w:t>SCP</w:t>
            </w:r>
            <w:r>
              <w:rPr>
                <w:spacing w:val="-1"/>
                <w:sz w:val="24"/>
              </w:rPr>
              <w:t xml:space="preserve"> </w:t>
            </w:r>
            <w:r>
              <w:rPr>
                <w:sz w:val="24"/>
              </w:rPr>
              <w:t>covers</w:t>
            </w:r>
            <w:r>
              <w:rPr>
                <w:spacing w:val="-2"/>
                <w:sz w:val="24"/>
              </w:rPr>
              <w:t xml:space="preserve"> </w:t>
            </w:r>
            <w:r>
              <w:rPr>
                <w:spacing w:val="-5"/>
                <w:sz w:val="24"/>
              </w:rPr>
              <w:t>all</w:t>
            </w:r>
            <w:r>
              <w:rPr>
                <w:sz w:val="24"/>
              </w:rPr>
              <w:t xml:space="preserve"> sampling</w:t>
            </w:r>
            <w:r>
              <w:rPr>
                <w:spacing w:val="-4"/>
                <w:sz w:val="24"/>
              </w:rPr>
              <w:t xml:space="preserve"> </w:t>
            </w:r>
            <w:r>
              <w:rPr>
                <w:spacing w:val="-2"/>
                <w:sz w:val="24"/>
              </w:rPr>
              <w:t>activities</w:t>
            </w:r>
            <w:r>
              <w:rPr>
                <w:sz w:val="24"/>
              </w:rPr>
              <w:t xml:space="preserve"> and</w:t>
            </w:r>
            <w:r>
              <w:rPr>
                <w:spacing w:val="-4"/>
                <w:sz w:val="24"/>
              </w:rPr>
              <w:t xml:space="preserve"> </w:t>
            </w:r>
            <w:r>
              <w:rPr>
                <w:sz w:val="24"/>
              </w:rPr>
              <w:t>take of</w:t>
            </w:r>
            <w:r>
              <w:rPr>
                <w:spacing w:val="-2"/>
                <w:sz w:val="24"/>
              </w:rPr>
              <w:t xml:space="preserve"> </w:t>
            </w:r>
            <w:r>
              <w:rPr>
                <w:spacing w:val="-4"/>
                <w:sz w:val="24"/>
              </w:rPr>
              <w:t>non-</w:t>
            </w:r>
            <w:r>
              <w:rPr>
                <w:sz w:val="24"/>
              </w:rPr>
              <w:t>listed</w:t>
            </w:r>
            <w:r>
              <w:rPr>
                <w:spacing w:val="-2"/>
                <w:sz w:val="24"/>
              </w:rPr>
              <w:t xml:space="preserve"> species.</w:t>
            </w:r>
          </w:p>
        </w:tc>
      </w:tr>
      <w:tr w:rsidR="006C2945" w14:paraId="58F4F852" w14:textId="77777777" w:rsidTr="006C2945">
        <w:trPr>
          <w:trHeight w:val="3041"/>
        </w:trPr>
        <w:tc>
          <w:tcPr>
            <w:tcW w:w="1208" w:type="dxa"/>
          </w:tcPr>
          <w:p w14:paraId="7C9E3370" w14:textId="77777777" w:rsidR="006C2945" w:rsidRDefault="006C2945" w:rsidP="00D172BF">
            <w:pPr>
              <w:pStyle w:val="TableParagraph"/>
              <w:spacing w:line="289" w:lineRule="exact"/>
              <w:ind w:left="107"/>
              <w:rPr>
                <w:sz w:val="24"/>
              </w:rPr>
            </w:pPr>
            <w:r>
              <w:rPr>
                <w:spacing w:val="-2"/>
                <w:sz w:val="24"/>
              </w:rPr>
              <w:t>Jeffrey</w:t>
            </w:r>
          </w:p>
        </w:tc>
        <w:tc>
          <w:tcPr>
            <w:tcW w:w="1100" w:type="dxa"/>
          </w:tcPr>
          <w:p w14:paraId="5C284E64" w14:textId="77777777" w:rsidR="006C2945" w:rsidRDefault="006C2945" w:rsidP="00D172BF">
            <w:pPr>
              <w:pStyle w:val="TableParagraph"/>
              <w:rPr>
                <w:rFonts w:ascii="Times New Roman"/>
              </w:rPr>
            </w:pPr>
          </w:p>
        </w:tc>
        <w:tc>
          <w:tcPr>
            <w:tcW w:w="1233" w:type="dxa"/>
          </w:tcPr>
          <w:p w14:paraId="1154322A" w14:textId="77777777" w:rsidR="006C2945" w:rsidRDefault="006C2945" w:rsidP="00D172BF">
            <w:pPr>
              <w:pStyle w:val="TableParagraph"/>
              <w:spacing w:line="289" w:lineRule="exact"/>
              <w:ind w:left="108"/>
              <w:rPr>
                <w:sz w:val="24"/>
              </w:rPr>
            </w:pPr>
            <w:r>
              <w:rPr>
                <w:spacing w:val="-2"/>
                <w:sz w:val="24"/>
              </w:rPr>
              <w:t>Holt/IEP</w:t>
            </w:r>
          </w:p>
        </w:tc>
        <w:tc>
          <w:tcPr>
            <w:tcW w:w="2362" w:type="dxa"/>
          </w:tcPr>
          <w:p w14:paraId="6537FC45" w14:textId="77777777" w:rsidR="006C2945" w:rsidRDefault="006C2945" w:rsidP="00D172BF">
            <w:pPr>
              <w:pStyle w:val="TableParagraph"/>
              <w:spacing w:line="289" w:lineRule="exact"/>
              <w:ind w:left="109"/>
              <w:rPr>
                <w:sz w:val="24"/>
              </w:rPr>
            </w:pPr>
            <w:r>
              <w:rPr>
                <w:sz w:val="24"/>
              </w:rPr>
              <w:t>NMFS</w:t>
            </w:r>
            <w:r>
              <w:rPr>
                <w:spacing w:val="-2"/>
                <w:sz w:val="24"/>
              </w:rPr>
              <w:t xml:space="preserve"> Scientific</w:t>
            </w:r>
          </w:p>
          <w:p w14:paraId="661534F2" w14:textId="2FD5C00E" w:rsidR="006C2945" w:rsidRDefault="006C2945" w:rsidP="00D172BF">
            <w:pPr>
              <w:pStyle w:val="TableParagraph"/>
              <w:spacing w:line="263" w:lineRule="exact"/>
              <w:ind w:left="109"/>
              <w:rPr>
                <w:sz w:val="24"/>
              </w:rPr>
            </w:pPr>
            <w:r>
              <w:rPr>
                <w:sz w:val="24"/>
              </w:rPr>
              <w:t>Research</w:t>
            </w:r>
            <w:r>
              <w:rPr>
                <w:spacing w:val="-3"/>
                <w:sz w:val="24"/>
              </w:rPr>
              <w:t xml:space="preserve"> </w:t>
            </w:r>
            <w:r>
              <w:rPr>
                <w:spacing w:val="-2"/>
                <w:sz w:val="24"/>
              </w:rPr>
              <w:t>Permit</w:t>
            </w:r>
          </w:p>
        </w:tc>
        <w:tc>
          <w:tcPr>
            <w:tcW w:w="1384" w:type="dxa"/>
          </w:tcPr>
          <w:p w14:paraId="569D10E3" w14:textId="77777777" w:rsidR="006C2945" w:rsidRDefault="006C2945" w:rsidP="00D172BF">
            <w:pPr>
              <w:pStyle w:val="TableParagraph"/>
              <w:spacing w:line="289" w:lineRule="exact"/>
              <w:ind w:left="110"/>
              <w:rPr>
                <w:sz w:val="24"/>
              </w:rPr>
            </w:pPr>
            <w:r>
              <w:rPr>
                <w:spacing w:val="-2"/>
                <w:sz w:val="24"/>
              </w:rPr>
              <w:t>1440-</w:t>
            </w:r>
            <w:r>
              <w:rPr>
                <w:spacing w:val="-5"/>
                <w:sz w:val="24"/>
              </w:rPr>
              <w:t>3R</w:t>
            </w:r>
          </w:p>
        </w:tc>
        <w:tc>
          <w:tcPr>
            <w:tcW w:w="2172" w:type="dxa"/>
          </w:tcPr>
          <w:p w14:paraId="082BB32B" w14:textId="14F723D2" w:rsidR="006C2945" w:rsidRDefault="006C2945" w:rsidP="006C2945">
            <w:pPr>
              <w:pStyle w:val="TableParagraph"/>
              <w:spacing w:line="263" w:lineRule="exact"/>
              <w:ind w:left="110"/>
              <w:rPr>
                <w:sz w:val="24"/>
              </w:rPr>
            </w:pPr>
            <w:r>
              <w:rPr>
                <w:sz w:val="24"/>
              </w:rPr>
              <w:t>The NMFS Endangered</w:t>
            </w:r>
            <w:r>
              <w:rPr>
                <w:spacing w:val="-6"/>
                <w:sz w:val="24"/>
              </w:rPr>
              <w:t xml:space="preserve"> </w:t>
            </w:r>
            <w:r>
              <w:rPr>
                <w:spacing w:val="-2"/>
                <w:sz w:val="24"/>
              </w:rPr>
              <w:t>Species</w:t>
            </w:r>
          </w:p>
          <w:p w14:paraId="046F3BF2" w14:textId="1F2B5D53" w:rsidR="006C2945" w:rsidRDefault="006C2945" w:rsidP="006C2945">
            <w:pPr>
              <w:pStyle w:val="TableParagraph"/>
              <w:spacing w:line="263" w:lineRule="exact"/>
              <w:ind w:left="110"/>
              <w:rPr>
                <w:sz w:val="24"/>
              </w:rPr>
            </w:pPr>
            <w:r>
              <w:rPr>
                <w:sz w:val="24"/>
              </w:rPr>
              <w:t>Act</w:t>
            </w:r>
            <w:r>
              <w:rPr>
                <w:spacing w:val="-5"/>
                <w:sz w:val="24"/>
              </w:rPr>
              <w:t xml:space="preserve"> </w:t>
            </w:r>
            <w:r>
              <w:rPr>
                <w:sz w:val="24"/>
              </w:rPr>
              <w:t>(ESA)</w:t>
            </w:r>
            <w:r>
              <w:rPr>
                <w:spacing w:val="-1"/>
                <w:sz w:val="24"/>
              </w:rPr>
              <w:t xml:space="preserve"> </w:t>
            </w:r>
            <w:r>
              <w:rPr>
                <w:sz w:val="24"/>
              </w:rPr>
              <w:t>permit</w:t>
            </w:r>
            <w:r>
              <w:rPr>
                <w:spacing w:val="-2"/>
                <w:sz w:val="24"/>
              </w:rPr>
              <w:t xml:space="preserve"> </w:t>
            </w:r>
            <w:r>
              <w:rPr>
                <w:spacing w:val="-5"/>
                <w:sz w:val="24"/>
              </w:rPr>
              <w:t>covers</w:t>
            </w:r>
            <w:r>
              <w:rPr>
                <w:sz w:val="24"/>
              </w:rPr>
              <w:t xml:space="preserve"> take </w:t>
            </w:r>
            <w:r>
              <w:rPr>
                <w:spacing w:val="-5"/>
                <w:sz w:val="24"/>
              </w:rPr>
              <w:t>of</w:t>
            </w:r>
          </w:p>
          <w:p w14:paraId="3A5B674A" w14:textId="77777777" w:rsidR="006C2945" w:rsidRDefault="006C2945" w:rsidP="00D172BF">
            <w:pPr>
              <w:pStyle w:val="TableParagraph"/>
              <w:spacing w:line="263" w:lineRule="exact"/>
              <w:ind w:left="110"/>
              <w:rPr>
                <w:sz w:val="24"/>
              </w:rPr>
            </w:pPr>
            <w:r>
              <w:rPr>
                <w:sz w:val="24"/>
              </w:rPr>
              <w:t>federally</w:t>
            </w:r>
            <w:r>
              <w:rPr>
                <w:spacing w:val="-4"/>
                <w:sz w:val="24"/>
              </w:rPr>
              <w:t xml:space="preserve"> </w:t>
            </w:r>
            <w:r>
              <w:rPr>
                <w:spacing w:val="-2"/>
                <w:sz w:val="24"/>
              </w:rPr>
              <w:t>listed</w:t>
            </w:r>
          </w:p>
          <w:p w14:paraId="48DE49DD" w14:textId="5BDED864" w:rsidR="006C2945" w:rsidRPr="006C2945" w:rsidRDefault="006C2945" w:rsidP="006C2945">
            <w:pPr>
              <w:pStyle w:val="TableParagraph"/>
              <w:spacing w:line="263" w:lineRule="exact"/>
              <w:ind w:left="110"/>
              <w:rPr>
                <w:spacing w:val="-5"/>
                <w:sz w:val="24"/>
              </w:rPr>
            </w:pPr>
            <w:r>
              <w:rPr>
                <w:sz w:val="24"/>
              </w:rPr>
              <w:t>salmonids</w:t>
            </w:r>
            <w:r>
              <w:rPr>
                <w:spacing w:val="-4"/>
                <w:sz w:val="24"/>
              </w:rPr>
              <w:t xml:space="preserve"> </w:t>
            </w:r>
            <w:r>
              <w:rPr>
                <w:spacing w:val="-5"/>
                <w:sz w:val="24"/>
              </w:rPr>
              <w:t xml:space="preserve">and </w:t>
            </w:r>
            <w:r>
              <w:rPr>
                <w:spacing w:val="-2"/>
                <w:sz w:val="24"/>
              </w:rPr>
              <w:t>Green</w:t>
            </w:r>
          </w:p>
          <w:p w14:paraId="629DC0A9" w14:textId="4EEA114D" w:rsidR="006C2945" w:rsidRPr="006C2945" w:rsidRDefault="006C2945" w:rsidP="006C2945">
            <w:pPr>
              <w:pStyle w:val="TableParagraph"/>
              <w:spacing w:line="261" w:lineRule="exact"/>
              <w:ind w:left="110"/>
            </w:pPr>
            <w:r>
              <w:rPr>
                <w:sz w:val="24"/>
              </w:rPr>
              <w:t>Sturgeon.</w:t>
            </w:r>
            <w:r>
              <w:rPr>
                <w:spacing w:val="-3"/>
                <w:sz w:val="24"/>
              </w:rPr>
              <w:t xml:space="preserve"> </w:t>
            </w:r>
            <w:r>
              <w:rPr>
                <w:spacing w:val="-4"/>
              </w:rPr>
              <w:t>This</w:t>
            </w:r>
            <w:r>
              <w:t xml:space="preserve"> permit</w:t>
            </w:r>
            <w:r>
              <w:rPr>
                <w:spacing w:val="-5"/>
              </w:rPr>
              <w:t xml:space="preserve"> </w:t>
            </w:r>
            <w:r>
              <w:t>is</w:t>
            </w:r>
            <w:r>
              <w:rPr>
                <w:spacing w:val="-4"/>
              </w:rPr>
              <w:t xml:space="preserve"> </w:t>
            </w:r>
            <w:r>
              <w:rPr>
                <w:spacing w:val="-2"/>
              </w:rPr>
              <w:t>coordinated</w:t>
            </w:r>
            <w:r>
              <w:t xml:space="preserve"> through</w:t>
            </w:r>
            <w:r>
              <w:rPr>
                <w:spacing w:val="-12"/>
              </w:rPr>
              <w:t xml:space="preserve"> </w:t>
            </w:r>
            <w:r>
              <w:rPr>
                <w:spacing w:val="-5"/>
              </w:rPr>
              <w:t>the</w:t>
            </w:r>
            <w:r>
              <w:t xml:space="preserve"> </w:t>
            </w:r>
            <w:r>
              <w:rPr>
                <w:spacing w:val="-2"/>
              </w:rPr>
              <w:t>Interagency</w:t>
            </w:r>
            <w:r>
              <w:t xml:space="preserve"> </w:t>
            </w:r>
            <w:r>
              <w:rPr>
                <w:spacing w:val="-2"/>
              </w:rPr>
              <w:t>Ecological</w:t>
            </w:r>
            <w:r>
              <w:rPr>
                <w:spacing w:val="7"/>
              </w:rPr>
              <w:t xml:space="preserve"> </w:t>
            </w:r>
            <w:r>
              <w:rPr>
                <w:spacing w:val="-2"/>
              </w:rPr>
              <w:t>Program</w:t>
            </w:r>
            <w:r>
              <w:t xml:space="preserve"> </w:t>
            </w:r>
            <w:r>
              <w:rPr>
                <w:spacing w:val="-2"/>
              </w:rPr>
              <w:t>(IEP).</w:t>
            </w:r>
          </w:p>
        </w:tc>
      </w:tr>
      <w:tr w:rsidR="006C2945" w14:paraId="42B04210" w14:textId="77777777" w:rsidTr="006C2945">
        <w:trPr>
          <w:trHeight w:val="2321"/>
        </w:trPr>
        <w:tc>
          <w:tcPr>
            <w:tcW w:w="1208" w:type="dxa"/>
          </w:tcPr>
          <w:p w14:paraId="6CA3C342" w14:textId="77777777" w:rsidR="006C2945" w:rsidRDefault="006C2945" w:rsidP="00D172BF">
            <w:pPr>
              <w:pStyle w:val="TableParagraph"/>
              <w:spacing w:line="289" w:lineRule="exact"/>
              <w:ind w:left="107"/>
              <w:rPr>
                <w:sz w:val="24"/>
              </w:rPr>
            </w:pPr>
            <w:r>
              <w:rPr>
                <w:spacing w:val="-2"/>
                <w:sz w:val="24"/>
              </w:rPr>
              <w:lastRenderedPageBreak/>
              <w:t>Jeffrey</w:t>
            </w:r>
          </w:p>
        </w:tc>
        <w:tc>
          <w:tcPr>
            <w:tcW w:w="1100" w:type="dxa"/>
          </w:tcPr>
          <w:p w14:paraId="61869976" w14:textId="77777777" w:rsidR="006C2945" w:rsidRDefault="006C2945" w:rsidP="00D172BF">
            <w:pPr>
              <w:pStyle w:val="TableParagraph"/>
              <w:rPr>
                <w:rFonts w:ascii="Times New Roman"/>
              </w:rPr>
            </w:pPr>
          </w:p>
        </w:tc>
        <w:tc>
          <w:tcPr>
            <w:tcW w:w="1233" w:type="dxa"/>
          </w:tcPr>
          <w:p w14:paraId="03BA1FA9" w14:textId="77777777" w:rsidR="006C2945" w:rsidRDefault="006C2945" w:rsidP="00D172BF">
            <w:pPr>
              <w:pStyle w:val="TableParagraph"/>
              <w:spacing w:line="289" w:lineRule="exact"/>
              <w:ind w:left="108"/>
              <w:rPr>
                <w:sz w:val="24"/>
              </w:rPr>
            </w:pPr>
            <w:r>
              <w:rPr>
                <w:spacing w:val="-2"/>
                <w:sz w:val="24"/>
              </w:rPr>
              <w:t>Holt/IEP</w:t>
            </w:r>
          </w:p>
        </w:tc>
        <w:tc>
          <w:tcPr>
            <w:tcW w:w="2362" w:type="dxa"/>
          </w:tcPr>
          <w:p w14:paraId="542C501D" w14:textId="77777777" w:rsidR="006C2945" w:rsidRDefault="006C2945" w:rsidP="00D172BF">
            <w:pPr>
              <w:pStyle w:val="TableParagraph"/>
              <w:spacing w:line="289" w:lineRule="exact"/>
              <w:ind w:left="109"/>
              <w:rPr>
                <w:sz w:val="24"/>
              </w:rPr>
            </w:pPr>
            <w:r>
              <w:rPr>
                <w:sz w:val="24"/>
              </w:rPr>
              <w:t>USFWS</w:t>
            </w:r>
            <w:r>
              <w:rPr>
                <w:spacing w:val="-2"/>
                <w:sz w:val="24"/>
              </w:rPr>
              <w:t xml:space="preserve"> </w:t>
            </w:r>
            <w:r>
              <w:rPr>
                <w:sz w:val="24"/>
              </w:rPr>
              <w:t>Delta</w:t>
            </w:r>
            <w:r>
              <w:rPr>
                <w:spacing w:val="-2"/>
                <w:sz w:val="24"/>
              </w:rPr>
              <w:t xml:space="preserve"> Smelt</w:t>
            </w:r>
          </w:p>
          <w:p w14:paraId="165D3711" w14:textId="430A5375" w:rsidR="006C2945" w:rsidRDefault="006C2945" w:rsidP="00D172BF">
            <w:pPr>
              <w:pStyle w:val="TableParagraph"/>
              <w:spacing w:line="263" w:lineRule="exact"/>
              <w:ind w:left="109"/>
              <w:rPr>
                <w:sz w:val="24"/>
              </w:rPr>
            </w:pPr>
            <w:r>
              <w:rPr>
                <w:spacing w:val="-4"/>
                <w:sz w:val="24"/>
              </w:rPr>
              <w:t>Take</w:t>
            </w:r>
          </w:p>
        </w:tc>
        <w:tc>
          <w:tcPr>
            <w:tcW w:w="1384" w:type="dxa"/>
          </w:tcPr>
          <w:p w14:paraId="11164226" w14:textId="77777777" w:rsidR="006C2945" w:rsidRDefault="006C2945" w:rsidP="00D172BF">
            <w:pPr>
              <w:pStyle w:val="TableParagraph"/>
              <w:rPr>
                <w:rFonts w:ascii="Times New Roman"/>
              </w:rPr>
            </w:pPr>
          </w:p>
        </w:tc>
        <w:tc>
          <w:tcPr>
            <w:tcW w:w="2172" w:type="dxa"/>
          </w:tcPr>
          <w:p w14:paraId="1DF45D69" w14:textId="7910C258" w:rsidR="006C2945" w:rsidRDefault="006C2945" w:rsidP="006C2945">
            <w:pPr>
              <w:pStyle w:val="TableParagraph"/>
              <w:spacing w:line="289" w:lineRule="exact"/>
              <w:ind w:left="110"/>
              <w:rPr>
                <w:sz w:val="24"/>
              </w:rPr>
            </w:pPr>
            <w:r>
              <w:rPr>
                <w:sz w:val="24"/>
              </w:rPr>
              <w:t>The</w:t>
            </w:r>
            <w:r>
              <w:rPr>
                <w:spacing w:val="-1"/>
                <w:sz w:val="24"/>
              </w:rPr>
              <w:t xml:space="preserve"> </w:t>
            </w:r>
            <w:r>
              <w:rPr>
                <w:sz w:val="24"/>
              </w:rPr>
              <w:t>USFWS ESA</w:t>
            </w:r>
            <w:r>
              <w:rPr>
                <w:spacing w:val="-1"/>
                <w:sz w:val="24"/>
              </w:rPr>
              <w:t xml:space="preserve"> </w:t>
            </w:r>
            <w:r>
              <w:rPr>
                <w:sz w:val="24"/>
              </w:rPr>
              <w:t>permit</w:t>
            </w:r>
            <w:r>
              <w:rPr>
                <w:spacing w:val="-2"/>
                <w:sz w:val="24"/>
              </w:rPr>
              <w:t xml:space="preserve"> </w:t>
            </w:r>
            <w:r>
              <w:rPr>
                <w:sz w:val="24"/>
              </w:rPr>
              <w:t>covers take</w:t>
            </w:r>
            <w:r>
              <w:rPr>
                <w:spacing w:val="-2"/>
                <w:sz w:val="24"/>
              </w:rPr>
              <w:t xml:space="preserve"> </w:t>
            </w:r>
            <w:r>
              <w:rPr>
                <w:sz w:val="24"/>
              </w:rPr>
              <w:t>of</w:t>
            </w:r>
            <w:r>
              <w:rPr>
                <w:spacing w:val="-1"/>
                <w:sz w:val="24"/>
              </w:rPr>
              <w:t xml:space="preserve"> </w:t>
            </w:r>
            <w:r>
              <w:rPr>
                <w:spacing w:val="-2"/>
                <w:sz w:val="24"/>
              </w:rPr>
              <w:t>federally</w:t>
            </w:r>
            <w:r>
              <w:rPr>
                <w:sz w:val="24"/>
              </w:rPr>
              <w:t xml:space="preserve"> listed</w:t>
            </w:r>
            <w:r>
              <w:rPr>
                <w:spacing w:val="-2"/>
                <w:sz w:val="24"/>
              </w:rPr>
              <w:t xml:space="preserve"> Delta</w:t>
            </w:r>
            <w:r>
              <w:rPr>
                <w:sz w:val="24"/>
              </w:rPr>
              <w:t xml:space="preserve"> Smelt.</w:t>
            </w:r>
            <w:r>
              <w:rPr>
                <w:spacing w:val="-5"/>
                <w:sz w:val="24"/>
              </w:rPr>
              <w:t xml:space="preserve"> </w:t>
            </w:r>
            <w:r>
              <w:rPr>
                <w:sz w:val="24"/>
              </w:rPr>
              <w:t>The</w:t>
            </w:r>
            <w:r>
              <w:rPr>
                <w:spacing w:val="-1"/>
                <w:sz w:val="24"/>
              </w:rPr>
              <w:t xml:space="preserve"> </w:t>
            </w:r>
            <w:r>
              <w:rPr>
                <w:sz w:val="24"/>
              </w:rPr>
              <w:t>FWS</w:t>
            </w:r>
            <w:r>
              <w:rPr>
                <w:spacing w:val="-2"/>
                <w:sz w:val="24"/>
              </w:rPr>
              <w:t xml:space="preserve"> </w:t>
            </w:r>
            <w:r>
              <w:rPr>
                <w:spacing w:val="-5"/>
                <w:sz w:val="24"/>
              </w:rPr>
              <w:t>ESA</w:t>
            </w:r>
            <w:r>
              <w:rPr>
                <w:sz w:val="24"/>
              </w:rPr>
              <w:t xml:space="preserve"> permit</w:t>
            </w:r>
            <w:r>
              <w:rPr>
                <w:spacing w:val="-5"/>
                <w:sz w:val="24"/>
              </w:rPr>
              <w:t xml:space="preserve"> </w:t>
            </w:r>
            <w:r>
              <w:rPr>
                <w:sz w:val="24"/>
              </w:rPr>
              <w:t>for YBFMP</w:t>
            </w:r>
            <w:r>
              <w:rPr>
                <w:spacing w:val="-2"/>
                <w:sz w:val="24"/>
              </w:rPr>
              <w:t xml:space="preserve"> </w:t>
            </w:r>
            <w:r>
              <w:rPr>
                <w:spacing w:val="-5"/>
                <w:sz w:val="24"/>
              </w:rPr>
              <w:t>is</w:t>
            </w:r>
            <w:r>
              <w:rPr>
                <w:sz w:val="24"/>
              </w:rPr>
              <w:t xml:space="preserve"> </w:t>
            </w:r>
            <w:r>
              <w:rPr>
                <w:spacing w:val="-2"/>
                <w:sz w:val="24"/>
              </w:rPr>
              <w:t>coordinated</w:t>
            </w:r>
            <w:r>
              <w:rPr>
                <w:sz w:val="24"/>
              </w:rPr>
              <w:t xml:space="preserve"> through</w:t>
            </w:r>
            <w:r>
              <w:rPr>
                <w:spacing w:val="-2"/>
                <w:sz w:val="24"/>
              </w:rPr>
              <w:t xml:space="preserve"> </w:t>
            </w:r>
            <w:r>
              <w:rPr>
                <w:spacing w:val="-4"/>
                <w:sz w:val="24"/>
              </w:rPr>
              <w:t>IEP.</w:t>
            </w:r>
          </w:p>
        </w:tc>
      </w:tr>
      <w:tr w:rsidR="00191EB4" w14:paraId="7A1B0A56" w14:textId="77777777" w:rsidTr="00D172BF">
        <w:trPr>
          <w:trHeight w:val="879"/>
        </w:trPr>
        <w:tc>
          <w:tcPr>
            <w:tcW w:w="1208" w:type="dxa"/>
          </w:tcPr>
          <w:p w14:paraId="498DD3CF" w14:textId="77777777" w:rsidR="00191EB4" w:rsidRDefault="00191EB4" w:rsidP="00D172BF">
            <w:pPr>
              <w:pStyle w:val="TableParagraph"/>
              <w:ind w:left="107"/>
              <w:rPr>
                <w:sz w:val="24"/>
              </w:rPr>
            </w:pPr>
            <w:r>
              <w:rPr>
                <w:spacing w:val="-2"/>
                <w:sz w:val="24"/>
              </w:rPr>
              <w:t>Jeffrey</w:t>
            </w:r>
          </w:p>
        </w:tc>
        <w:tc>
          <w:tcPr>
            <w:tcW w:w="1100" w:type="dxa"/>
          </w:tcPr>
          <w:p w14:paraId="61037EC5" w14:textId="77777777" w:rsidR="00191EB4" w:rsidRDefault="00191EB4" w:rsidP="00D172BF">
            <w:pPr>
              <w:pStyle w:val="TableParagraph"/>
              <w:rPr>
                <w:rFonts w:ascii="Times New Roman"/>
              </w:rPr>
            </w:pPr>
          </w:p>
        </w:tc>
        <w:tc>
          <w:tcPr>
            <w:tcW w:w="1233" w:type="dxa"/>
          </w:tcPr>
          <w:p w14:paraId="5E232BD9" w14:textId="77777777" w:rsidR="00191EB4" w:rsidRDefault="00191EB4" w:rsidP="00D172BF">
            <w:pPr>
              <w:pStyle w:val="TableParagraph"/>
              <w:ind w:left="108"/>
              <w:rPr>
                <w:sz w:val="24"/>
              </w:rPr>
            </w:pPr>
            <w:r>
              <w:rPr>
                <w:spacing w:val="-2"/>
                <w:sz w:val="24"/>
              </w:rPr>
              <w:t>Holt/IEP</w:t>
            </w:r>
          </w:p>
        </w:tc>
        <w:tc>
          <w:tcPr>
            <w:tcW w:w="2362" w:type="dxa"/>
          </w:tcPr>
          <w:p w14:paraId="06560D56" w14:textId="77777777" w:rsidR="00191EB4" w:rsidRDefault="00191EB4" w:rsidP="00D172BF">
            <w:pPr>
              <w:pStyle w:val="TableParagraph"/>
              <w:spacing w:line="290" w:lineRule="atLeast"/>
              <w:ind w:left="109" w:right="285"/>
              <w:rPr>
                <w:sz w:val="24"/>
              </w:rPr>
            </w:pPr>
            <w:r>
              <w:rPr>
                <w:sz w:val="24"/>
              </w:rPr>
              <w:t>NMFS Marine Mammal</w:t>
            </w:r>
            <w:r>
              <w:rPr>
                <w:spacing w:val="-14"/>
                <w:sz w:val="24"/>
              </w:rPr>
              <w:t xml:space="preserve"> </w:t>
            </w:r>
            <w:r>
              <w:rPr>
                <w:sz w:val="24"/>
              </w:rPr>
              <w:t xml:space="preserve">Protection </w:t>
            </w:r>
            <w:r>
              <w:rPr>
                <w:spacing w:val="-4"/>
                <w:sz w:val="24"/>
              </w:rPr>
              <w:t>Act</w:t>
            </w:r>
          </w:p>
        </w:tc>
        <w:tc>
          <w:tcPr>
            <w:tcW w:w="1384" w:type="dxa"/>
          </w:tcPr>
          <w:p w14:paraId="2E4A4621" w14:textId="77777777" w:rsidR="00191EB4" w:rsidRDefault="00191EB4" w:rsidP="00D172BF">
            <w:pPr>
              <w:pStyle w:val="TableParagraph"/>
              <w:rPr>
                <w:rFonts w:ascii="Times New Roman"/>
              </w:rPr>
            </w:pPr>
          </w:p>
        </w:tc>
        <w:tc>
          <w:tcPr>
            <w:tcW w:w="2172" w:type="dxa"/>
          </w:tcPr>
          <w:p w14:paraId="72712811" w14:textId="77777777" w:rsidR="00191EB4" w:rsidRDefault="00191EB4" w:rsidP="00D172BF">
            <w:pPr>
              <w:pStyle w:val="TableParagraph"/>
              <w:spacing w:line="290" w:lineRule="atLeast"/>
              <w:ind w:left="110"/>
              <w:rPr>
                <w:sz w:val="24"/>
              </w:rPr>
            </w:pPr>
            <w:r>
              <w:rPr>
                <w:sz w:val="24"/>
              </w:rPr>
              <w:t>NMFS</w:t>
            </w:r>
            <w:r>
              <w:rPr>
                <w:spacing w:val="-14"/>
                <w:sz w:val="24"/>
              </w:rPr>
              <w:t xml:space="preserve"> </w:t>
            </w:r>
            <w:r>
              <w:rPr>
                <w:sz w:val="24"/>
              </w:rPr>
              <w:t>requires</w:t>
            </w:r>
            <w:r>
              <w:rPr>
                <w:spacing w:val="-14"/>
                <w:sz w:val="24"/>
              </w:rPr>
              <w:t xml:space="preserve"> </w:t>
            </w:r>
            <w:r>
              <w:rPr>
                <w:sz w:val="24"/>
              </w:rPr>
              <w:t>the YBFMP to have a MMPA permit to</w:t>
            </w:r>
          </w:p>
        </w:tc>
      </w:tr>
    </w:tbl>
    <w:p w14:paraId="547E8DA9" w14:textId="77777777" w:rsidR="00226631" w:rsidRPr="00631DE1" w:rsidRDefault="00226631" w:rsidP="00226631"/>
    <w:p w14:paraId="626F78B3" w14:textId="4C7E8DFC" w:rsidR="008A53E7" w:rsidRPr="00631DE1" w:rsidRDefault="008A53E7" w:rsidP="008A53E7">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Timeframe</w:t>
      </w:r>
    </w:p>
    <w:p w14:paraId="69764756" w14:textId="5F104DC4" w:rsidR="008A53E7" w:rsidRPr="00631DE1" w:rsidRDefault="008A53E7" w:rsidP="008A53E7">
      <w:pPr>
        <w:pStyle w:val="ListParagraph"/>
        <w:numPr>
          <w:ilvl w:val="0"/>
          <w:numId w:val="2"/>
        </w:numPr>
        <w:rPr>
          <w:rFonts w:cstheme="minorHAnsi"/>
        </w:rPr>
      </w:pPr>
      <w:r w:rsidRPr="00631DE1">
        <w:rPr>
          <w:rFonts w:cstheme="minorHAnsi"/>
        </w:rPr>
        <w:t>Begin date</w:t>
      </w:r>
      <w:r w:rsidR="00B03B48" w:rsidRPr="00631DE1">
        <w:rPr>
          <w:rFonts w:cstheme="minorHAnsi"/>
        </w:rPr>
        <w:t>:</w:t>
      </w:r>
      <w:r w:rsidR="00B03B48" w:rsidRPr="00631DE1">
        <w:rPr>
          <w:rFonts w:cstheme="minorHAnsi"/>
          <w:color w:val="FF0000"/>
        </w:rPr>
        <w:t xml:space="preserve"> </w:t>
      </w:r>
      <w:r w:rsidR="00776897" w:rsidRPr="00740E3E">
        <w:rPr>
          <w:rFonts w:cstheme="minorHAnsi"/>
        </w:rPr>
        <w:t>201</w:t>
      </w:r>
      <w:r w:rsidR="00740E3E" w:rsidRPr="00740E3E">
        <w:rPr>
          <w:rFonts w:cstheme="minorHAnsi"/>
        </w:rPr>
        <w:t>6</w:t>
      </w:r>
      <w:r w:rsidR="00776897" w:rsidRPr="00740E3E">
        <w:rPr>
          <w:rFonts w:cstheme="minorHAnsi"/>
        </w:rPr>
        <w:t>-01-</w:t>
      </w:r>
      <w:r w:rsidR="00740E3E" w:rsidRPr="00740E3E">
        <w:rPr>
          <w:rFonts w:cstheme="minorHAnsi"/>
        </w:rPr>
        <w:t>01</w:t>
      </w:r>
    </w:p>
    <w:p w14:paraId="799BA60D" w14:textId="7044346F" w:rsidR="008A53E7" w:rsidRPr="00631DE1" w:rsidRDefault="008A53E7" w:rsidP="008A53E7">
      <w:pPr>
        <w:pStyle w:val="ListParagraph"/>
        <w:numPr>
          <w:ilvl w:val="0"/>
          <w:numId w:val="2"/>
        </w:numPr>
        <w:rPr>
          <w:rFonts w:cstheme="minorHAnsi"/>
        </w:rPr>
      </w:pPr>
      <w:r w:rsidRPr="00631DE1">
        <w:rPr>
          <w:rFonts w:cstheme="minorHAnsi"/>
        </w:rPr>
        <w:t>End date</w:t>
      </w:r>
      <w:r w:rsidR="00EF6593" w:rsidRPr="00631DE1">
        <w:rPr>
          <w:rFonts w:cstheme="minorHAnsi"/>
        </w:rPr>
        <w:t>: current</w:t>
      </w:r>
    </w:p>
    <w:p w14:paraId="633E2B92" w14:textId="20DFF058" w:rsidR="008A53E7" w:rsidRPr="00631DE1" w:rsidRDefault="008A53E7" w:rsidP="008A53E7">
      <w:pPr>
        <w:pStyle w:val="ListParagraph"/>
        <w:numPr>
          <w:ilvl w:val="0"/>
          <w:numId w:val="2"/>
        </w:numPr>
        <w:rPr>
          <w:rFonts w:cstheme="minorHAnsi"/>
        </w:rPr>
      </w:pPr>
      <w:r w:rsidRPr="00631DE1">
        <w:rPr>
          <w:rFonts w:cstheme="minorHAnsi"/>
        </w:rPr>
        <w:t>Data collection</w:t>
      </w:r>
      <w:r w:rsidR="000612F6" w:rsidRPr="00631DE1">
        <w:rPr>
          <w:rFonts w:cstheme="minorHAnsi"/>
        </w:rPr>
        <w:t>:</w:t>
      </w:r>
      <w:r w:rsidRPr="00631DE1">
        <w:rPr>
          <w:rFonts w:cstheme="minorHAnsi"/>
        </w:rPr>
        <w:t xml:space="preserve"> ongoing</w:t>
      </w:r>
    </w:p>
    <w:p w14:paraId="6255D4CD" w14:textId="77777777" w:rsidR="004B6751" w:rsidRPr="00631DE1" w:rsidRDefault="004B6751"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Geographic location</w:t>
      </w:r>
    </w:p>
    <w:p w14:paraId="11D1A0BB" w14:textId="7EECA72A" w:rsidR="004B6751" w:rsidRPr="00631DE1" w:rsidRDefault="004B6751" w:rsidP="0064752B">
      <w:pPr>
        <w:pStyle w:val="ListParagraph"/>
        <w:numPr>
          <w:ilvl w:val="0"/>
          <w:numId w:val="3"/>
        </w:numPr>
        <w:rPr>
          <w:rFonts w:cstheme="minorHAnsi"/>
        </w:rPr>
      </w:pPr>
      <w:r w:rsidRPr="00631DE1">
        <w:rPr>
          <w:rFonts w:cstheme="minorHAnsi"/>
        </w:rPr>
        <w:t>Verbal description</w:t>
      </w:r>
      <w:r w:rsidR="00B03B48" w:rsidRPr="00631DE1">
        <w:rPr>
          <w:rFonts w:cstheme="minorHAnsi"/>
          <w:color w:val="4F6228" w:themeColor="accent3" w:themeShade="80"/>
        </w:rPr>
        <w:t xml:space="preserve">: </w:t>
      </w:r>
      <w:r w:rsidR="00B03B48" w:rsidRPr="00631DE1">
        <w:rPr>
          <w:rFonts w:cstheme="minorHAnsi"/>
        </w:rPr>
        <w:t>Toe Drain on the Yolo Bypass</w:t>
      </w:r>
    </w:p>
    <w:p w14:paraId="320FDAC2" w14:textId="461501EC" w:rsidR="004B6751" w:rsidRPr="00631DE1" w:rsidRDefault="004B6751" w:rsidP="00AC46AC">
      <w:pPr>
        <w:pStyle w:val="ListParagraph"/>
        <w:numPr>
          <w:ilvl w:val="0"/>
          <w:numId w:val="3"/>
        </w:numPr>
        <w:rPr>
          <w:rFonts w:cstheme="minorHAnsi"/>
        </w:rPr>
      </w:pPr>
      <w:r w:rsidRPr="00631DE1">
        <w:rPr>
          <w:rFonts w:cstheme="minorHAnsi"/>
        </w:rPr>
        <w:t>Nort</w:t>
      </w:r>
      <w:r w:rsidR="00B15FED" w:rsidRPr="00631DE1">
        <w:rPr>
          <w:rFonts w:cstheme="minorHAnsi"/>
        </w:rPr>
        <w:t>h bound</w:t>
      </w:r>
      <w:r w:rsidR="008A53E7" w:rsidRPr="00631DE1">
        <w:rPr>
          <w:rFonts w:cstheme="minorHAnsi"/>
        </w:rPr>
        <w:t>ing coordinates (decimals</w:t>
      </w:r>
      <w:r w:rsidRPr="00631DE1">
        <w:rPr>
          <w:rFonts w:cstheme="minorHAnsi"/>
        </w:rPr>
        <w:t>)</w:t>
      </w:r>
      <w:r w:rsidR="00AC46AC" w:rsidRPr="00631DE1">
        <w:rPr>
          <w:rFonts w:cstheme="minorHAnsi"/>
        </w:rPr>
        <w:t>:</w:t>
      </w:r>
      <w:r w:rsidRPr="00631DE1">
        <w:rPr>
          <w:rFonts w:cstheme="minorHAnsi"/>
        </w:rPr>
        <w:t xml:space="preserve"> </w:t>
      </w:r>
      <w:r w:rsidR="00C53147" w:rsidRPr="00631DE1">
        <w:rPr>
          <w:rFonts w:cstheme="minorHAnsi"/>
          <w:color w:val="000000"/>
        </w:rPr>
        <w:t>38.74979</w:t>
      </w:r>
    </w:p>
    <w:p w14:paraId="2548207E" w14:textId="2EF79600" w:rsidR="004B6751" w:rsidRPr="00631DE1" w:rsidRDefault="004B6751" w:rsidP="00AC46AC">
      <w:pPr>
        <w:pStyle w:val="ListParagraph"/>
        <w:numPr>
          <w:ilvl w:val="0"/>
          <w:numId w:val="3"/>
        </w:numPr>
        <w:rPr>
          <w:rFonts w:cstheme="minorHAnsi"/>
        </w:rPr>
      </w:pPr>
      <w:r w:rsidRPr="00631DE1">
        <w:rPr>
          <w:rFonts w:cstheme="minorHAnsi"/>
        </w:rPr>
        <w:t xml:space="preserve">South </w:t>
      </w:r>
      <w:r w:rsidR="00AC46AC" w:rsidRPr="00631DE1">
        <w:rPr>
          <w:rFonts w:cstheme="minorHAnsi"/>
        </w:rPr>
        <w:t xml:space="preserve">bounding coordinates </w:t>
      </w:r>
      <w:r w:rsidR="008A53E7" w:rsidRPr="00631DE1">
        <w:rPr>
          <w:rFonts w:cstheme="minorHAnsi"/>
        </w:rPr>
        <w:t>(decimals</w:t>
      </w:r>
      <w:r w:rsidR="00B15FED" w:rsidRPr="00631DE1">
        <w:rPr>
          <w:rFonts w:cstheme="minorHAnsi"/>
        </w:rPr>
        <w:t>)</w:t>
      </w:r>
      <w:r w:rsidR="00AC46AC" w:rsidRPr="00631DE1">
        <w:rPr>
          <w:rFonts w:cstheme="minorHAnsi"/>
        </w:rPr>
        <w:t xml:space="preserve">: </w:t>
      </w:r>
      <w:r w:rsidR="003D107E" w:rsidRPr="00631DE1">
        <w:rPr>
          <w:rFonts w:cstheme="minorHAnsi"/>
          <w:color w:val="000000"/>
        </w:rPr>
        <w:t>38.27428</w:t>
      </w:r>
    </w:p>
    <w:p w14:paraId="3630DBEB" w14:textId="370BBBB9" w:rsidR="0018344A" w:rsidRPr="00631DE1" w:rsidRDefault="004B6751" w:rsidP="0064752B">
      <w:pPr>
        <w:pStyle w:val="ListParagraph"/>
        <w:numPr>
          <w:ilvl w:val="0"/>
          <w:numId w:val="3"/>
        </w:numPr>
        <w:rPr>
          <w:rFonts w:cstheme="minorHAnsi"/>
        </w:rPr>
      </w:pPr>
      <w:r w:rsidRPr="00631DE1">
        <w:rPr>
          <w:rFonts w:cstheme="minorHAnsi"/>
        </w:rPr>
        <w:t>East</w:t>
      </w:r>
      <w:r w:rsidR="00B15FED" w:rsidRPr="00631DE1">
        <w:rPr>
          <w:rFonts w:cstheme="minorHAnsi"/>
        </w:rPr>
        <w:t xml:space="preserve"> bounding </w:t>
      </w:r>
      <w:r w:rsidR="008A53E7" w:rsidRPr="00631DE1">
        <w:rPr>
          <w:rFonts w:cstheme="minorHAnsi"/>
        </w:rPr>
        <w:t>coordinates (decimals</w:t>
      </w:r>
      <w:r w:rsidR="00B15FED" w:rsidRPr="00631DE1">
        <w:rPr>
          <w:rFonts w:cstheme="minorHAnsi"/>
        </w:rPr>
        <w:t>)</w:t>
      </w:r>
      <w:r w:rsidR="00AC46AC" w:rsidRPr="00631DE1">
        <w:rPr>
          <w:rFonts w:cstheme="minorHAnsi"/>
        </w:rPr>
        <w:t xml:space="preserve">: </w:t>
      </w:r>
      <w:r w:rsidR="0018344A" w:rsidRPr="00631DE1">
        <w:rPr>
          <w:rFonts w:cstheme="minorHAnsi"/>
        </w:rPr>
        <w:t>-121.588083</w:t>
      </w:r>
    </w:p>
    <w:p w14:paraId="6F3FDD0A" w14:textId="2ECF6595" w:rsidR="00062D3D" w:rsidRPr="00631DE1" w:rsidRDefault="004B6751" w:rsidP="00226631">
      <w:pPr>
        <w:pStyle w:val="ListParagraph"/>
        <w:rPr>
          <w:color w:val="7030A0"/>
        </w:rPr>
      </w:pPr>
      <w:r w:rsidRPr="00631DE1">
        <w:rPr>
          <w:rFonts w:cstheme="minorHAnsi"/>
        </w:rPr>
        <w:t xml:space="preserve">West bounding coordinates </w:t>
      </w:r>
      <w:r w:rsidR="008A53E7" w:rsidRPr="00631DE1">
        <w:rPr>
          <w:rFonts w:cstheme="minorHAnsi"/>
        </w:rPr>
        <w:t>(decimals</w:t>
      </w:r>
      <w:r w:rsidR="00B15FED" w:rsidRPr="00631DE1">
        <w:rPr>
          <w:rFonts w:cstheme="minorHAnsi"/>
        </w:rPr>
        <w:t>)</w:t>
      </w:r>
      <w:r w:rsidR="00AC46AC" w:rsidRPr="00631DE1">
        <w:rPr>
          <w:rFonts w:cstheme="minorHAnsi"/>
        </w:rPr>
        <w:t xml:space="preserve">: </w:t>
      </w:r>
      <w:r w:rsidR="0018344A" w:rsidRPr="00631DE1">
        <w:rPr>
          <w:rFonts w:cstheme="minorHAnsi"/>
        </w:rPr>
        <w:t>-121.664178</w:t>
      </w:r>
    </w:p>
    <w:tbl>
      <w:tblPr>
        <w:tblStyle w:val="GridTable41"/>
        <w:tblW w:w="10502" w:type="dxa"/>
        <w:tblLayout w:type="fixed"/>
        <w:tblLook w:val="06A0" w:firstRow="1" w:lastRow="0" w:firstColumn="1" w:lastColumn="0" w:noHBand="1" w:noVBand="1"/>
      </w:tblPr>
      <w:tblGrid>
        <w:gridCol w:w="3946"/>
        <w:gridCol w:w="1527"/>
        <w:gridCol w:w="1617"/>
        <w:gridCol w:w="1706"/>
        <w:gridCol w:w="1706"/>
      </w:tblGrid>
      <w:tr w:rsidR="00515235" w:rsidRPr="00631DE1" w14:paraId="73E0A1D0" w14:textId="77777777" w:rsidTr="00226631">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3946" w:type="dxa"/>
            <w:tcBorders>
              <w:top w:val="single" w:sz="4" w:space="0" w:color="auto"/>
              <w:left w:val="single" w:sz="4" w:space="0" w:color="auto"/>
              <w:bottom w:val="single" w:sz="4" w:space="0" w:color="auto"/>
              <w:right w:val="single" w:sz="4" w:space="0" w:color="auto"/>
            </w:tcBorders>
            <w:shd w:val="clear" w:color="auto" w:fill="1F497D" w:themeFill="text2"/>
          </w:tcPr>
          <w:p w14:paraId="7E822C98" w14:textId="77777777" w:rsidR="00515235" w:rsidRPr="00631DE1" w:rsidRDefault="00515235" w:rsidP="00566F14">
            <w:pPr>
              <w:jc w:val="center"/>
            </w:pPr>
            <w:r w:rsidRPr="00631DE1">
              <w:t>Station Name</w:t>
            </w:r>
          </w:p>
        </w:tc>
        <w:tc>
          <w:tcPr>
            <w:tcW w:w="1527" w:type="dxa"/>
            <w:tcBorders>
              <w:top w:val="single" w:sz="4" w:space="0" w:color="auto"/>
              <w:left w:val="single" w:sz="4" w:space="0" w:color="auto"/>
              <w:bottom w:val="single" w:sz="4" w:space="0" w:color="auto"/>
              <w:right w:val="single" w:sz="4" w:space="0" w:color="auto"/>
            </w:tcBorders>
            <w:shd w:val="clear" w:color="auto" w:fill="1F497D" w:themeFill="text2"/>
          </w:tcPr>
          <w:p w14:paraId="62F5BD46" w14:textId="77777777" w:rsidR="00515235" w:rsidRPr="00631DE1" w:rsidRDefault="00515235" w:rsidP="00566F1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Station Code</w:t>
            </w:r>
          </w:p>
        </w:tc>
        <w:tc>
          <w:tcPr>
            <w:tcW w:w="1617" w:type="dxa"/>
            <w:tcBorders>
              <w:top w:val="single" w:sz="4" w:space="0" w:color="auto"/>
              <w:left w:val="single" w:sz="4" w:space="0" w:color="auto"/>
              <w:bottom w:val="single" w:sz="4" w:space="0" w:color="auto"/>
              <w:right w:val="single" w:sz="4" w:space="0" w:color="auto"/>
            </w:tcBorders>
            <w:shd w:val="clear" w:color="auto" w:fill="1F497D" w:themeFill="text2"/>
          </w:tcPr>
          <w:p w14:paraId="086B2297" w14:textId="77777777" w:rsidR="00515235" w:rsidRPr="00631DE1" w:rsidRDefault="00515235" w:rsidP="00566F1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Latitude</w:t>
            </w:r>
          </w:p>
        </w:tc>
        <w:tc>
          <w:tcPr>
            <w:tcW w:w="1706" w:type="dxa"/>
            <w:tcBorders>
              <w:top w:val="single" w:sz="4" w:space="0" w:color="auto"/>
              <w:left w:val="single" w:sz="4" w:space="0" w:color="auto"/>
              <w:bottom w:val="single" w:sz="4" w:space="0" w:color="auto"/>
              <w:right w:val="single" w:sz="4" w:space="0" w:color="auto"/>
            </w:tcBorders>
            <w:shd w:val="clear" w:color="auto" w:fill="1F497D" w:themeFill="text2"/>
          </w:tcPr>
          <w:p w14:paraId="111AAD83" w14:textId="77777777" w:rsidR="00515235" w:rsidRPr="00631DE1" w:rsidRDefault="00515235" w:rsidP="00566F1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Longitude</w:t>
            </w:r>
          </w:p>
        </w:tc>
        <w:tc>
          <w:tcPr>
            <w:tcW w:w="1706" w:type="dxa"/>
            <w:tcBorders>
              <w:top w:val="single" w:sz="4" w:space="0" w:color="auto"/>
              <w:left w:val="single" w:sz="4" w:space="0" w:color="auto"/>
              <w:bottom w:val="single" w:sz="4" w:space="0" w:color="auto"/>
              <w:right w:val="single" w:sz="4" w:space="0" w:color="auto"/>
            </w:tcBorders>
            <w:shd w:val="clear" w:color="auto" w:fill="1F497D" w:themeFill="text2"/>
          </w:tcPr>
          <w:p w14:paraId="477F25F9" w14:textId="77777777" w:rsidR="00515235" w:rsidRPr="00631DE1" w:rsidRDefault="00515235" w:rsidP="00566F14">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Type of Site</w:t>
            </w:r>
          </w:p>
        </w:tc>
      </w:tr>
      <w:tr w:rsidR="00A32EE9" w:rsidRPr="00631DE1" w14:paraId="141A17A1" w14:textId="77777777" w:rsidTr="00226631">
        <w:trPr>
          <w:trHeight w:val="260"/>
        </w:trPr>
        <w:tc>
          <w:tcPr>
            <w:cnfStyle w:val="001000000000" w:firstRow="0" w:lastRow="0" w:firstColumn="1" w:lastColumn="0" w:oddVBand="0" w:evenVBand="0" w:oddHBand="0" w:evenHBand="0" w:firstRowFirstColumn="0" w:firstRowLastColumn="0" w:lastRowFirstColumn="0" w:lastRowLastColumn="0"/>
            <w:tcW w:w="3946" w:type="dxa"/>
            <w:tcBorders>
              <w:top w:val="single" w:sz="4" w:space="0" w:color="auto"/>
              <w:bottom w:val="single" w:sz="4" w:space="0" w:color="666666"/>
            </w:tcBorders>
          </w:tcPr>
          <w:p w14:paraId="0BAC9909" w14:textId="0A6C81DE" w:rsidR="00A32EE9" w:rsidRPr="00631DE1" w:rsidRDefault="00A32EE9" w:rsidP="00A32EE9">
            <w:pPr>
              <w:jc w:val="center"/>
              <w:rPr>
                <w:rFonts w:cstheme="minorHAnsi"/>
                <w:b w:val="0"/>
                <w:bCs w:val="0"/>
              </w:rPr>
            </w:pPr>
            <w:r w:rsidRPr="00631DE1">
              <w:rPr>
                <w:b w:val="0"/>
                <w:bCs w:val="0"/>
                <w:color w:val="000000"/>
                <w:szCs w:val="24"/>
              </w:rPr>
              <w:t>Screw Trap in Toe Drain</w:t>
            </w:r>
          </w:p>
        </w:tc>
        <w:tc>
          <w:tcPr>
            <w:tcW w:w="1527" w:type="dxa"/>
            <w:tcBorders>
              <w:top w:val="single" w:sz="4" w:space="0" w:color="auto"/>
              <w:bottom w:val="single" w:sz="4" w:space="0" w:color="666666"/>
            </w:tcBorders>
          </w:tcPr>
          <w:p w14:paraId="7777941B" w14:textId="583F3012" w:rsidR="00A32EE9" w:rsidRPr="00631DE1" w:rsidRDefault="00A32EE9" w:rsidP="00A32EE9">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31DE1">
              <w:rPr>
                <w:rFonts w:cstheme="minorHAnsi"/>
                <w:b/>
                <w:bCs/>
              </w:rPr>
              <w:t>STTD</w:t>
            </w:r>
          </w:p>
        </w:tc>
        <w:tc>
          <w:tcPr>
            <w:tcW w:w="1617" w:type="dxa"/>
            <w:tcBorders>
              <w:top w:val="single" w:sz="4" w:space="0" w:color="auto"/>
              <w:bottom w:val="single" w:sz="4" w:space="0" w:color="666666"/>
            </w:tcBorders>
            <w:vAlign w:val="bottom"/>
          </w:tcPr>
          <w:p w14:paraId="4179C599" w14:textId="2F521D4C" w:rsidR="00A32EE9" w:rsidRPr="00631DE1" w:rsidRDefault="00A32EE9"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t>38.353383</w:t>
            </w:r>
          </w:p>
        </w:tc>
        <w:tc>
          <w:tcPr>
            <w:tcW w:w="1706" w:type="dxa"/>
            <w:tcBorders>
              <w:top w:val="single" w:sz="4" w:space="0" w:color="auto"/>
              <w:bottom w:val="single" w:sz="4" w:space="0" w:color="666666"/>
            </w:tcBorders>
            <w:vAlign w:val="bottom"/>
          </w:tcPr>
          <w:p w14:paraId="779E46BC" w14:textId="54D947CF" w:rsidR="00A32EE9" w:rsidRPr="00631DE1" w:rsidRDefault="00A32EE9"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t>-121.643</w:t>
            </w:r>
          </w:p>
        </w:tc>
        <w:tc>
          <w:tcPr>
            <w:tcW w:w="1706" w:type="dxa"/>
            <w:tcBorders>
              <w:top w:val="single" w:sz="4" w:space="0" w:color="auto"/>
              <w:bottom w:val="single" w:sz="4" w:space="0" w:color="666666"/>
            </w:tcBorders>
          </w:tcPr>
          <w:p w14:paraId="0E0C976E" w14:textId="77777777" w:rsidR="00A32EE9" w:rsidRPr="00631DE1" w:rsidRDefault="00A32EE9" w:rsidP="00A32EE9">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Regular</w:t>
            </w:r>
          </w:p>
        </w:tc>
      </w:tr>
      <w:tr w:rsidR="00494D60" w:rsidRPr="00631DE1" w14:paraId="154D285F" w14:textId="77777777" w:rsidTr="00226631">
        <w:trPr>
          <w:trHeight w:val="242"/>
        </w:trPr>
        <w:tc>
          <w:tcPr>
            <w:cnfStyle w:val="001000000000" w:firstRow="0" w:lastRow="0" w:firstColumn="1" w:lastColumn="0" w:oddVBand="0" w:evenVBand="0" w:oddHBand="0" w:evenHBand="0" w:firstRowFirstColumn="0" w:firstRowLastColumn="0" w:lastRowFirstColumn="0" w:lastRowLastColumn="0"/>
            <w:tcW w:w="3946" w:type="dxa"/>
            <w:shd w:val="clear" w:color="auto" w:fill="auto"/>
          </w:tcPr>
          <w:p w14:paraId="48092599" w14:textId="1E15FCDC" w:rsidR="00494D60" w:rsidRPr="00631DE1" w:rsidRDefault="00494D60" w:rsidP="00226631">
            <w:pPr>
              <w:jc w:val="center"/>
              <w:rPr>
                <w:b w:val="0"/>
                <w:bCs w:val="0"/>
                <w:color w:val="000000"/>
                <w:szCs w:val="24"/>
              </w:rPr>
            </w:pPr>
            <w:r w:rsidRPr="00631DE1">
              <w:rPr>
                <w:b w:val="0"/>
                <w:bCs w:val="0"/>
                <w:color w:val="000000"/>
                <w:szCs w:val="24"/>
              </w:rPr>
              <w:t>Putah Creek Sinks</w:t>
            </w:r>
          </w:p>
        </w:tc>
        <w:tc>
          <w:tcPr>
            <w:tcW w:w="1527" w:type="dxa"/>
            <w:shd w:val="clear" w:color="auto" w:fill="auto"/>
          </w:tcPr>
          <w:p w14:paraId="21F43B92" w14:textId="6C4A18F6" w:rsidR="00494D60" w:rsidRPr="00631DE1" w:rsidRDefault="00494D60" w:rsidP="00494D60">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631DE1">
              <w:rPr>
                <w:rFonts w:cstheme="minorHAnsi"/>
                <w:b/>
                <w:bCs/>
              </w:rPr>
              <w:t>PCS</w:t>
            </w:r>
          </w:p>
        </w:tc>
        <w:tc>
          <w:tcPr>
            <w:tcW w:w="1617" w:type="dxa"/>
            <w:shd w:val="clear" w:color="auto" w:fill="auto"/>
            <w:vAlign w:val="bottom"/>
          </w:tcPr>
          <w:p w14:paraId="319E137A" w14:textId="5914470D" w:rsidR="00494D60" w:rsidRPr="00631DE1" w:rsidRDefault="00494D60"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t>38.466958</w:t>
            </w:r>
          </w:p>
        </w:tc>
        <w:tc>
          <w:tcPr>
            <w:tcW w:w="1706" w:type="dxa"/>
            <w:shd w:val="clear" w:color="auto" w:fill="auto"/>
            <w:vAlign w:val="bottom"/>
          </w:tcPr>
          <w:p w14:paraId="185DF515" w14:textId="032FCBDA" w:rsidR="00494D60" w:rsidRPr="00631DE1" w:rsidRDefault="00494D60"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t>-121.591</w:t>
            </w:r>
          </w:p>
        </w:tc>
        <w:tc>
          <w:tcPr>
            <w:tcW w:w="1706" w:type="dxa"/>
            <w:shd w:val="clear" w:color="auto" w:fill="auto"/>
          </w:tcPr>
          <w:p w14:paraId="678FDE39" w14:textId="7DAD3921" w:rsidR="00494D60" w:rsidRPr="00631DE1" w:rsidRDefault="00494D60" w:rsidP="00494D60">
            <w:pPr>
              <w:jc w:val="center"/>
              <w:cnfStyle w:val="000000000000" w:firstRow="0" w:lastRow="0" w:firstColumn="0" w:lastColumn="0" w:oddVBand="0" w:evenVBand="0" w:oddHBand="0" w:evenHBand="0" w:firstRowFirstColumn="0" w:firstRowLastColumn="0" w:lastRowFirstColumn="0" w:lastRowLastColumn="0"/>
            </w:pPr>
            <w:r w:rsidRPr="00631DE1">
              <w:t>Regular</w:t>
            </w:r>
          </w:p>
        </w:tc>
      </w:tr>
      <w:tr w:rsidR="006C2945" w:rsidRPr="00631DE1" w14:paraId="3092E893" w14:textId="77777777" w:rsidTr="00226631">
        <w:trPr>
          <w:trHeight w:val="278"/>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2410CCEB" w14:textId="008FCBDB" w:rsidR="006C2945" w:rsidRPr="006C2945" w:rsidRDefault="006C2945" w:rsidP="00515235">
            <w:pPr>
              <w:jc w:val="center"/>
              <w:rPr>
                <w:rFonts w:cstheme="minorHAnsi"/>
                <w:b w:val="0"/>
                <w:bCs w:val="0"/>
              </w:rPr>
            </w:pPr>
            <w:r>
              <w:rPr>
                <w:rFonts w:cstheme="minorHAnsi"/>
                <w:b w:val="0"/>
                <w:bCs w:val="0"/>
              </w:rPr>
              <w:t>Above Lisbon 1</w:t>
            </w:r>
          </w:p>
        </w:tc>
        <w:tc>
          <w:tcPr>
            <w:tcW w:w="1527" w:type="dxa"/>
            <w:vAlign w:val="bottom"/>
          </w:tcPr>
          <w:p w14:paraId="33921875" w14:textId="0ACA2F7F" w:rsidR="006C2945" w:rsidRPr="00631DE1" w:rsidRDefault="006C294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AL1</w:t>
            </w:r>
          </w:p>
        </w:tc>
        <w:tc>
          <w:tcPr>
            <w:tcW w:w="1617" w:type="dxa"/>
            <w:vAlign w:val="bottom"/>
          </w:tcPr>
          <w:p w14:paraId="06C1061E" w14:textId="5B48B03E" w:rsidR="006C2945" w:rsidRPr="00631DE1" w:rsidRDefault="006C294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C2945">
              <w:rPr>
                <w:rFonts w:cstheme="minorHAnsi"/>
              </w:rPr>
              <w:t>38.5445</w:t>
            </w:r>
          </w:p>
        </w:tc>
        <w:tc>
          <w:tcPr>
            <w:tcW w:w="1706" w:type="dxa"/>
            <w:vAlign w:val="bottom"/>
          </w:tcPr>
          <w:p w14:paraId="3614568F" w14:textId="64A67545" w:rsidR="006C2945" w:rsidRPr="00631DE1" w:rsidRDefault="006C294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C2945">
              <w:rPr>
                <w:rFonts w:cstheme="minorHAnsi"/>
              </w:rPr>
              <w:t>-121.586639</w:t>
            </w:r>
          </w:p>
        </w:tc>
        <w:tc>
          <w:tcPr>
            <w:tcW w:w="1706" w:type="dxa"/>
          </w:tcPr>
          <w:p w14:paraId="4549857D" w14:textId="78563E4E" w:rsidR="006C2945" w:rsidRPr="00631DE1" w:rsidRDefault="006C294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Regular</w:t>
            </w:r>
          </w:p>
        </w:tc>
      </w:tr>
      <w:tr w:rsidR="006C2945" w:rsidRPr="00631DE1" w14:paraId="2706DE4B" w14:textId="77777777" w:rsidTr="00226631">
        <w:trPr>
          <w:trHeight w:val="278"/>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3819D146" w14:textId="59AE9FEC" w:rsidR="006C2945" w:rsidRPr="006C2945" w:rsidRDefault="006C2945" w:rsidP="00515235">
            <w:pPr>
              <w:jc w:val="center"/>
              <w:rPr>
                <w:rFonts w:cstheme="minorHAnsi"/>
                <w:b w:val="0"/>
                <w:bCs w:val="0"/>
              </w:rPr>
            </w:pPr>
            <w:r>
              <w:rPr>
                <w:rFonts w:cstheme="minorHAnsi"/>
                <w:b w:val="0"/>
                <w:bCs w:val="0"/>
              </w:rPr>
              <w:t>Above Lisbon 2</w:t>
            </w:r>
          </w:p>
        </w:tc>
        <w:tc>
          <w:tcPr>
            <w:tcW w:w="1527" w:type="dxa"/>
            <w:vAlign w:val="bottom"/>
          </w:tcPr>
          <w:p w14:paraId="517E35F5" w14:textId="43463A03" w:rsidR="006C2945" w:rsidRPr="00631DE1" w:rsidRDefault="006C294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Pr>
                <w:rFonts w:cstheme="minorHAnsi"/>
                <w:b/>
              </w:rPr>
              <w:t>AL2</w:t>
            </w:r>
          </w:p>
        </w:tc>
        <w:tc>
          <w:tcPr>
            <w:tcW w:w="1617" w:type="dxa"/>
            <w:vAlign w:val="bottom"/>
          </w:tcPr>
          <w:p w14:paraId="71E8D570" w14:textId="4CF74B38" w:rsidR="006C2945" w:rsidRPr="00631DE1" w:rsidRDefault="006C294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C2945">
              <w:rPr>
                <w:rFonts w:cstheme="minorHAnsi"/>
              </w:rPr>
              <w:t>38.52806</w:t>
            </w:r>
          </w:p>
        </w:tc>
        <w:tc>
          <w:tcPr>
            <w:tcW w:w="1706" w:type="dxa"/>
            <w:vAlign w:val="bottom"/>
          </w:tcPr>
          <w:p w14:paraId="0C5116F0" w14:textId="00AFF0CF" w:rsidR="006C2945" w:rsidRPr="00631DE1" w:rsidRDefault="006C294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C2945">
              <w:rPr>
                <w:rFonts w:cstheme="minorHAnsi"/>
              </w:rPr>
              <w:t>-121.586639</w:t>
            </w:r>
          </w:p>
        </w:tc>
        <w:tc>
          <w:tcPr>
            <w:tcW w:w="1706" w:type="dxa"/>
          </w:tcPr>
          <w:p w14:paraId="1DE9A25F" w14:textId="0B6FAC9F" w:rsidR="006C2945" w:rsidRPr="00631DE1" w:rsidRDefault="006C294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Pr>
                <w:rFonts w:cstheme="minorHAnsi"/>
                <w:color w:val="000000"/>
              </w:rPr>
              <w:t>Discontinued</w:t>
            </w:r>
          </w:p>
        </w:tc>
      </w:tr>
      <w:tr w:rsidR="00515235" w:rsidRPr="00631DE1" w14:paraId="1A76612D" w14:textId="77777777" w:rsidTr="00226631">
        <w:trPr>
          <w:trHeight w:val="278"/>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4C127B0F" w14:textId="77777777" w:rsidR="00515235" w:rsidRPr="00631DE1" w:rsidRDefault="00515235" w:rsidP="00515235">
            <w:pPr>
              <w:jc w:val="center"/>
              <w:rPr>
                <w:rFonts w:cstheme="minorHAnsi"/>
                <w:b w:val="0"/>
                <w:bCs w:val="0"/>
              </w:rPr>
            </w:pPr>
            <w:r w:rsidRPr="00631DE1">
              <w:rPr>
                <w:rFonts w:cstheme="minorHAnsi"/>
                <w:b w:val="0"/>
                <w:bCs w:val="0"/>
              </w:rPr>
              <w:t>Above Lisbon 3</w:t>
            </w:r>
          </w:p>
        </w:tc>
        <w:tc>
          <w:tcPr>
            <w:tcW w:w="1527" w:type="dxa"/>
            <w:vAlign w:val="bottom"/>
          </w:tcPr>
          <w:p w14:paraId="7C07D147"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AL3</w:t>
            </w:r>
          </w:p>
        </w:tc>
        <w:tc>
          <w:tcPr>
            <w:tcW w:w="1617" w:type="dxa"/>
            <w:vAlign w:val="bottom"/>
          </w:tcPr>
          <w:p w14:paraId="52F48109"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38.5185</w:t>
            </w:r>
          </w:p>
        </w:tc>
        <w:tc>
          <w:tcPr>
            <w:tcW w:w="1706" w:type="dxa"/>
            <w:vAlign w:val="bottom"/>
          </w:tcPr>
          <w:p w14:paraId="09071402"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-121.588623</w:t>
            </w:r>
          </w:p>
        </w:tc>
        <w:tc>
          <w:tcPr>
            <w:tcW w:w="1706" w:type="dxa"/>
          </w:tcPr>
          <w:p w14:paraId="6F974D1E"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4A147680" w14:textId="77777777" w:rsidTr="00226631">
        <w:trPr>
          <w:trHeight w:val="224"/>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4A7AB6C4" w14:textId="77777777" w:rsidR="00515235" w:rsidRPr="00631DE1" w:rsidRDefault="00515235" w:rsidP="00515235">
            <w:pPr>
              <w:jc w:val="center"/>
              <w:rPr>
                <w:rFonts w:cstheme="minorHAnsi"/>
                <w:b w:val="0"/>
                <w:bCs w:val="0"/>
              </w:rPr>
            </w:pPr>
            <w:r w:rsidRPr="00631DE1">
              <w:rPr>
                <w:rFonts w:cstheme="minorHAnsi"/>
                <w:b w:val="0"/>
                <w:bCs w:val="0"/>
              </w:rPr>
              <w:t>Above Lisbon 4</w:t>
            </w:r>
          </w:p>
        </w:tc>
        <w:tc>
          <w:tcPr>
            <w:tcW w:w="1527" w:type="dxa"/>
            <w:vAlign w:val="bottom"/>
          </w:tcPr>
          <w:p w14:paraId="60C2589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AL4</w:t>
            </w:r>
          </w:p>
        </w:tc>
        <w:tc>
          <w:tcPr>
            <w:tcW w:w="1617" w:type="dxa"/>
            <w:vAlign w:val="bottom"/>
          </w:tcPr>
          <w:p w14:paraId="1ACE6FF4"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38.49439</w:t>
            </w:r>
          </w:p>
        </w:tc>
        <w:tc>
          <w:tcPr>
            <w:tcW w:w="1706" w:type="dxa"/>
            <w:vAlign w:val="bottom"/>
          </w:tcPr>
          <w:p w14:paraId="7CA9B336"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-121.588583</w:t>
            </w:r>
          </w:p>
        </w:tc>
        <w:tc>
          <w:tcPr>
            <w:tcW w:w="1706" w:type="dxa"/>
          </w:tcPr>
          <w:p w14:paraId="154D1B13"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42CB7CA2" w14:textId="77777777" w:rsidTr="00226631">
        <w:trPr>
          <w:trHeight w:val="269"/>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0E12FB19" w14:textId="77777777" w:rsidR="00515235" w:rsidRPr="00631DE1" w:rsidRDefault="00515235" w:rsidP="00515235">
            <w:pPr>
              <w:jc w:val="center"/>
              <w:rPr>
                <w:rFonts w:cstheme="minorHAnsi"/>
                <w:b w:val="0"/>
                <w:bCs w:val="0"/>
              </w:rPr>
            </w:pPr>
            <w:r w:rsidRPr="00631DE1">
              <w:rPr>
                <w:rFonts w:cstheme="minorHAnsi"/>
                <w:b w:val="0"/>
                <w:bCs w:val="0"/>
              </w:rPr>
              <w:t>Below Lisbon 1</w:t>
            </w:r>
          </w:p>
        </w:tc>
        <w:tc>
          <w:tcPr>
            <w:tcW w:w="1527" w:type="dxa"/>
            <w:vAlign w:val="bottom"/>
          </w:tcPr>
          <w:p w14:paraId="0937A575"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BL1</w:t>
            </w:r>
          </w:p>
        </w:tc>
        <w:tc>
          <w:tcPr>
            <w:tcW w:w="1617" w:type="dxa"/>
            <w:vAlign w:val="bottom"/>
          </w:tcPr>
          <w:p w14:paraId="36D335E6"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38.46681</w:t>
            </w:r>
          </w:p>
        </w:tc>
        <w:tc>
          <w:tcPr>
            <w:tcW w:w="1706" w:type="dxa"/>
            <w:vAlign w:val="bottom"/>
          </w:tcPr>
          <w:p w14:paraId="5FC77B7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-121.590851</w:t>
            </w:r>
          </w:p>
        </w:tc>
        <w:tc>
          <w:tcPr>
            <w:tcW w:w="1706" w:type="dxa"/>
          </w:tcPr>
          <w:p w14:paraId="02D865F1"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0207A618" w14:textId="77777777" w:rsidTr="00226631">
        <w:trPr>
          <w:trHeight w:val="170"/>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13792188" w14:textId="77777777" w:rsidR="00515235" w:rsidRPr="00631DE1" w:rsidRDefault="00515235" w:rsidP="00515235">
            <w:pPr>
              <w:jc w:val="center"/>
              <w:rPr>
                <w:rFonts w:cstheme="minorHAnsi"/>
                <w:b w:val="0"/>
                <w:bCs w:val="0"/>
              </w:rPr>
            </w:pPr>
            <w:r w:rsidRPr="00631DE1">
              <w:rPr>
                <w:rFonts w:cstheme="minorHAnsi"/>
                <w:b w:val="0"/>
                <w:bCs w:val="0"/>
              </w:rPr>
              <w:t>Below Lisbon 2</w:t>
            </w:r>
          </w:p>
        </w:tc>
        <w:tc>
          <w:tcPr>
            <w:tcW w:w="1527" w:type="dxa"/>
            <w:vAlign w:val="bottom"/>
          </w:tcPr>
          <w:p w14:paraId="29081E3F"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BL2</w:t>
            </w:r>
          </w:p>
        </w:tc>
        <w:tc>
          <w:tcPr>
            <w:tcW w:w="1617" w:type="dxa"/>
            <w:vAlign w:val="bottom"/>
          </w:tcPr>
          <w:p w14:paraId="377D276F"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38.43189</w:t>
            </w:r>
          </w:p>
        </w:tc>
        <w:tc>
          <w:tcPr>
            <w:tcW w:w="1706" w:type="dxa"/>
            <w:vAlign w:val="bottom"/>
          </w:tcPr>
          <w:p w14:paraId="575EB14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-121.607053</w:t>
            </w:r>
          </w:p>
        </w:tc>
        <w:tc>
          <w:tcPr>
            <w:tcW w:w="1706" w:type="dxa"/>
          </w:tcPr>
          <w:p w14:paraId="66C3D678"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304B6CE4" w14:textId="77777777" w:rsidTr="00226631">
        <w:trPr>
          <w:trHeight w:val="242"/>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7A7B9ACA" w14:textId="77777777" w:rsidR="00515235" w:rsidRPr="00631DE1" w:rsidRDefault="00515235" w:rsidP="00515235">
            <w:pPr>
              <w:jc w:val="center"/>
              <w:rPr>
                <w:rFonts w:cstheme="minorHAnsi"/>
                <w:b w:val="0"/>
                <w:bCs w:val="0"/>
              </w:rPr>
            </w:pPr>
            <w:r w:rsidRPr="00631DE1">
              <w:rPr>
                <w:rFonts w:cstheme="minorHAnsi"/>
                <w:b w:val="0"/>
                <w:bCs w:val="0"/>
              </w:rPr>
              <w:t>Below Lisbon 3</w:t>
            </w:r>
          </w:p>
        </w:tc>
        <w:tc>
          <w:tcPr>
            <w:tcW w:w="1527" w:type="dxa"/>
            <w:vAlign w:val="bottom"/>
          </w:tcPr>
          <w:p w14:paraId="72EE40C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BL3</w:t>
            </w:r>
          </w:p>
        </w:tc>
        <w:tc>
          <w:tcPr>
            <w:tcW w:w="1617" w:type="dxa"/>
            <w:vAlign w:val="bottom"/>
          </w:tcPr>
          <w:p w14:paraId="3938EE56"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38.38939</w:t>
            </w:r>
          </w:p>
        </w:tc>
        <w:tc>
          <w:tcPr>
            <w:tcW w:w="1706" w:type="dxa"/>
            <w:vAlign w:val="bottom"/>
          </w:tcPr>
          <w:p w14:paraId="581C2871"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-121.626278</w:t>
            </w:r>
          </w:p>
        </w:tc>
        <w:tc>
          <w:tcPr>
            <w:tcW w:w="1706" w:type="dxa"/>
          </w:tcPr>
          <w:p w14:paraId="4B4850AA"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6CA62556" w14:textId="77777777" w:rsidTr="00226631">
        <w:trPr>
          <w:trHeight w:val="224"/>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589D2637" w14:textId="77777777" w:rsidR="00515235" w:rsidRPr="00631DE1" w:rsidRDefault="00515235" w:rsidP="00515235">
            <w:pPr>
              <w:jc w:val="center"/>
              <w:rPr>
                <w:rFonts w:cstheme="minorHAnsi"/>
                <w:b w:val="0"/>
                <w:bCs w:val="0"/>
              </w:rPr>
            </w:pPr>
            <w:r w:rsidRPr="00631DE1">
              <w:rPr>
                <w:rFonts w:cstheme="minorHAnsi"/>
                <w:b w:val="0"/>
                <w:bCs w:val="0"/>
              </w:rPr>
              <w:t>Below Lisbon 4</w:t>
            </w:r>
          </w:p>
        </w:tc>
        <w:tc>
          <w:tcPr>
            <w:tcW w:w="1527" w:type="dxa"/>
            <w:vAlign w:val="bottom"/>
          </w:tcPr>
          <w:p w14:paraId="1FCFFF72"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BL4</w:t>
            </w:r>
          </w:p>
        </w:tc>
        <w:tc>
          <w:tcPr>
            <w:tcW w:w="1617" w:type="dxa"/>
            <w:vAlign w:val="bottom"/>
          </w:tcPr>
          <w:p w14:paraId="09878EBC"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38.35496</w:t>
            </w:r>
          </w:p>
        </w:tc>
        <w:tc>
          <w:tcPr>
            <w:tcW w:w="1706" w:type="dxa"/>
            <w:vAlign w:val="bottom"/>
          </w:tcPr>
          <w:p w14:paraId="307B7F5D"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-121.6422</w:t>
            </w:r>
          </w:p>
        </w:tc>
        <w:tc>
          <w:tcPr>
            <w:tcW w:w="1706" w:type="dxa"/>
          </w:tcPr>
          <w:p w14:paraId="0CD1EE0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Regular</w:t>
            </w:r>
          </w:p>
        </w:tc>
      </w:tr>
      <w:tr w:rsidR="00515235" w:rsidRPr="00631DE1" w14:paraId="315AABF1" w14:textId="77777777" w:rsidTr="00226631">
        <w:trPr>
          <w:trHeight w:val="269"/>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3CF3526C" w14:textId="77777777" w:rsidR="00515235" w:rsidRPr="00631DE1" w:rsidRDefault="00515235" w:rsidP="00515235">
            <w:pPr>
              <w:jc w:val="center"/>
              <w:rPr>
                <w:rFonts w:cstheme="minorHAnsi"/>
                <w:b w:val="0"/>
                <w:bCs w:val="0"/>
              </w:rPr>
            </w:pPr>
            <w:r w:rsidRPr="00631DE1">
              <w:rPr>
                <w:rFonts w:cstheme="minorHAnsi"/>
                <w:b w:val="0"/>
                <w:bCs w:val="0"/>
              </w:rPr>
              <w:t>Below Lisbon 5</w:t>
            </w:r>
          </w:p>
        </w:tc>
        <w:tc>
          <w:tcPr>
            <w:tcW w:w="1527" w:type="dxa"/>
            <w:vAlign w:val="bottom"/>
          </w:tcPr>
          <w:p w14:paraId="5DADCE94"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BL5</w:t>
            </w:r>
          </w:p>
        </w:tc>
        <w:tc>
          <w:tcPr>
            <w:tcW w:w="1617" w:type="dxa"/>
            <w:vAlign w:val="bottom"/>
          </w:tcPr>
          <w:p w14:paraId="6FDAD955"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38.27428</w:t>
            </w:r>
          </w:p>
        </w:tc>
        <w:tc>
          <w:tcPr>
            <w:tcW w:w="1706" w:type="dxa"/>
            <w:vAlign w:val="bottom"/>
          </w:tcPr>
          <w:p w14:paraId="39D07C5A"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-121.664178</w:t>
            </w:r>
          </w:p>
        </w:tc>
        <w:tc>
          <w:tcPr>
            <w:tcW w:w="1706" w:type="dxa"/>
          </w:tcPr>
          <w:p w14:paraId="0E3F66E2" w14:textId="77777777" w:rsidR="00515235" w:rsidRPr="00631DE1" w:rsidRDefault="00515235" w:rsidP="00515235">
            <w:pPr>
              <w:spacing w:after="200" w:line="276" w:lineRule="auto"/>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631DE1">
              <w:rPr>
                <w:color w:val="000000" w:themeColor="text1"/>
              </w:rPr>
              <w:t>Regular</w:t>
            </w:r>
          </w:p>
        </w:tc>
      </w:tr>
      <w:tr w:rsidR="00515235" w:rsidRPr="00631DE1" w14:paraId="52315797" w14:textId="77777777" w:rsidTr="00226631">
        <w:trPr>
          <w:trHeight w:val="251"/>
        </w:trPr>
        <w:tc>
          <w:tcPr>
            <w:cnfStyle w:val="001000000000" w:firstRow="0" w:lastRow="0" w:firstColumn="1" w:lastColumn="0" w:oddVBand="0" w:evenVBand="0" w:oddHBand="0" w:evenHBand="0" w:firstRowFirstColumn="0" w:firstRowLastColumn="0" w:lastRowFirstColumn="0" w:lastRowLastColumn="0"/>
            <w:tcW w:w="3946" w:type="dxa"/>
            <w:tcBorders>
              <w:bottom w:val="single" w:sz="4" w:space="0" w:color="666666"/>
            </w:tcBorders>
            <w:vAlign w:val="bottom"/>
          </w:tcPr>
          <w:p w14:paraId="7E830D18" w14:textId="77777777" w:rsidR="00515235" w:rsidRPr="00631DE1" w:rsidRDefault="00515235" w:rsidP="00515235">
            <w:pPr>
              <w:jc w:val="center"/>
              <w:rPr>
                <w:rFonts w:cstheme="minorHAnsi"/>
                <w:b w:val="0"/>
                <w:bCs w:val="0"/>
              </w:rPr>
            </w:pPr>
            <w:r w:rsidRPr="00631DE1">
              <w:rPr>
                <w:rFonts w:cstheme="minorHAnsi"/>
                <w:b w:val="0"/>
                <w:bCs w:val="0"/>
              </w:rPr>
              <w:t>Below Lisbon 6</w:t>
            </w:r>
          </w:p>
        </w:tc>
        <w:tc>
          <w:tcPr>
            <w:tcW w:w="1527" w:type="dxa"/>
            <w:tcBorders>
              <w:bottom w:val="single" w:sz="4" w:space="0" w:color="666666"/>
            </w:tcBorders>
            <w:vAlign w:val="bottom"/>
          </w:tcPr>
          <w:p w14:paraId="049A5C0A"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BL6</w:t>
            </w:r>
          </w:p>
        </w:tc>
        <w:tc>
          <w:tcPr>
            <w:tcW w:w="1617" w:type="dxa"/>
            <w:tcBorders>
              <w:bottom w:val="single" w:sz="4" w:space="0" w:color="666666"/>
            </w:tcBorders>
            <w:vAlign w:val="bottom"/>
          </w:tcPr>
          <w:p w14:paraId="30C9AB19"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38.282465</w:t>
            </w:r>
          </w:p>
        </w:tc>
        <w:tc>
          <w:tcPr>
            <w:tcW w:w="1706" w:type="dxa"/>
            <w:tcBorders>
              <w:bottom w:val="single" w:sz="4" w:space="0" w:color="666666"/>
            </w:tcBorders>
            <w:vAlign w:val="bottom"/>
          </w:tcPr>
          <w:p w14:paraId="43B5B22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-121.663182</w:t>
            </w:r>
          </w:p>
        </w:tc>
        <w:tc>
          <w:tcPr>
            <w:tcW w:w="1706" w:type="dxa"/>
            <w:tcBorders>
              <w:bottom w:val="single" w:sz="4" w:space="0" w:color="666666"/>
            </w:tcBorders>
          </w:tcPr>
          <w:p w14:paraId="2C80545E"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color w:val="000000"/>
              </w:rPr>
            </w:pPr>
            <w:r w:rsidRPr="00631DE1">
              <w:rPr>
                <w:color w:val="000000" w:themeColor="text1"/>
              </w:rPr>
              <w:t>Alternate / discontinued</w:t>
            </w:r>
          </w:p>
        </w:tc>
      </w:tr>
      <w:tr w:rsidR="00515235" w:rsidRPr="00631DE1" w14:paraId="079D716B" w14:textId="77777777" w:rsidTr="006C2945">
        <w:trPr>
          <w:trHeight w:val="260"/>
        </w:trPr>
        <w:tc>
          <w:tcPr>
            <w:cnfStyle w:val="001000000000" w:firstRow="0" w:lastRow="0" w:firstColumn="1" w:lastColumn="0" w:oddVBand="0" w:evenVBand="0" w:oddHBand="0" w:evenHBand="0" w:firstRowFirstColumn="0" w:firstRowLastColumn="0" w:lastRowFirstColumn="0" w:lastRowLastColumn="0"/>
            <w:tcW w:w="3946" w:type="dxa"/>
            <w:shd w:val="clear" w:color="auto" w:fill="auto"/>
            <w:vAlign w:val="bottom"/>
          </w:tcPr>
          <w:p w14:paraId="49FA1399" w14:textId="77777777" w:rsidR="00515235" w:rsidRPr="006C2945" w:rsidRDefault="00515235" w:rsidP="00515235">
            <w:pPr>
              <w:jc w:val="center"/>
              <w:rPr>
                <w:rFonts w:cstheme="minorHAnsi"/>
                <w:b w:val="0"/>
                <w:bCs w:val="0"/>
              </w:rPr>
            </w:pPr>
            <w:r w:rsidRPr="006C2945">
              <w:rPr>
                <w:rFonts w:cstheme="minorHAnsi"/>
                <w:b w:val="0"/>
                <w:bCs w:val="0"/>
              </w:rPr>
              <w:t>Toe Drain at Lisbon Weir</w:t>
            </w:r>
          </w:p>
        </w:tc>
        <w:tc>
          <w:tcPr>
            <w:tcW w:w="1527" w:type="dxa"/>
            <w:shd w:val="clear" w:color="auto" w:fill="auto"/>
            <w:vAlign w:val="bottom"/>
          </w:tcPr>
          <w:p w14:paraId="19CEA2F6" w14:textId="77777777" w:rsidR="00515235" w:rsidRPr="006C2945"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C2945">
              <w:rPr>
                <w:rFonts w:cstheme="minorHAnsi"/>
                <w:b/>
              </w:rPr>
              <w:t>LIS</w:t>
            </w:r>
          </w:p>
        </w:tc>
        <w:tc>
          <w:tcPr>
            <w:tcW w:w="1617" w:type="dxa"/>
            <w:shd w:val="clear" w:color="auto" w:fill="auto"/>
            <w:vAlign w:val="bottom"/>
          </w:tcPr>
          <w:p w14:paraId="274E6AB2" w14:textId="77777777" w:rsidR="00515235" w:rsidRPr="006C2945"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C2945">
              <w:rPr>
                <w:rFonts w:cstheme="minorHAnsi"/>
              </w:rPr>
              <w:t>38.474816</w:t>
            </w:r>
          </w:p>
        </w:tc>
        <w:tc>
          <w:tcPr>
            <w:tcW w:w="1706" w:type="dxa"/>
            <w:shd w:val="clear" w:color="auto" w:fill="auto"/>
            <w:vAlign w:val="bottom"/>
          </w:tcPr>
          <w:p w14:paraId="065FF267" w14:textId="77777777" w:rsidR="00515235" w:rsidRPr="006C2945"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C2945">
              <w:rPr>
                <w:rFonts w:cstheme="minorHAnsi"/>
              </w:rPr>
              <w:t>-121.588584</w:t>
            </w:r>
          </w:p>
        </w:tc>
        <w:tc>
          <w:tcPr>
            <w:tcW w:w="1706" w:type="dxa"/>
            <w:shd w:val="clear" w:color="auto" w:fill="auto"/>
          </w:tcPr>
          <w:p w14:paraId="29E314B0" w14:textId="77777777" w:rsidR="00515235" w:rsidRPr="006C2945" w:rsidRDefault="00515235" w:rsidP="00515235">
            <w:pPr>
              <w:jc w:val="center"/>
              <w:cnfStyle w:val="000000000000" w:firstRow="0" w:lastRow="0" w:firstColumn="0" w:lastColumn="0" w:oddVBand="0" w:evenVBand="0" w:oddHBand="0" w:evenHBand="0" w:firstRowFirstColumn="0" w:firstRowLastColumn="0" w:lastRowFirstColumn="0" w:lastRowLastColumn="0"/>
              <w:rPr>
                <w:color w:val="000000"/>
              </w:rPr>
            </w:pPr>
            <w:r w:rsidRPr="006C2945">
              <w:rPr>
                <w:color w:val="000000" w:themeColor="text1"/>
              </w:rPr>
              <w:t>Discontinued</w:t>
            </w:r>
          </w:p>
        </w:tc>
      </w:tr>
      <w:tr w:rsidR="00515235" w:rsidRPr="00631DE1" w14:paraId="78692731" w14:textId="77777777" w:rsidTr="00226631">
        <w:trPr>
          <w:trHeight w:val="242"/>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3E14C24E" w14:textId="77777777" w:rsidR="00515235" w:rsidRPr="00631DE1" w:rsidRDefault="00515235" w:rsidP="00515235">
            <w:pPr>
              <w:jc w:val="center"/>
              <w:rPr>
                <w:rFonts w:cstheme="minorHAnsi"/>
                <w:b w:val="0"/>
                <w:bCs w:val="0"/>
              </w:rPr>
            </w:pPr>
            <w:r w:rsidRPr="00631DE1">
              <w:rPr>
                <w:rFonts w:cstheme="minorHAnsi"/>
                <w:b w:val="0"/>
                <w:bCs w:val="0"/>
              </w:rPr>
              <w:t>Yolo Basin</w:t>
            </w:r>
          </w:p>
        </w:tc>
        <w:tc>
          <w:tcPr>
            <w:tcW w:w="1527" w:type="dxa"/>
            <w:vAlign w:val="bottom"/>
          </w:tcPr>
          <w:p w14:paraId="3D6EF929"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YB</w:t>
            </w:r>
          </w:p>
        </w:tc>
        <w:tc>
          <w:tcPr>
            <w:tcW w:w="1617" w:type="dxa"/>
            <w:vAlign w:val="bottom"/>
          </w:tcPr>
          <w:p w14:paraId="6559770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38.56538</w:t>
            </w:r>
          </w:p>
        </w:tc>
        <w:tc>
          <w:tcPr>
            <w:tcW w:w="1706" w:type="dxa"/>
            <w:vAlign w:val="bottom"/>
          </w:tcPr>
          <w:p w14:paraId="34383F48"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-121.630989</w:t>
            </w:r>
          </w:p>
        </w:tc>
        <w:tc>
          <w:tcPr>
            <w:tcW w:w="1706" w:type="dxa"/>
          </w:tcPr>
          <w:p w14:paraId="6CE06AAC"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color w:val="000000"/>
              </w:rPr>
            </w:pPr>
            <w:r w:rsidRPr="00631DE1">
              <w:rPr>
                <w:color w:val="000000" w:themeColor="text1"/>
              </w:rPr>
              <w:t>Regular</w:t>
            </w:r>
          </w:p>
        </w:tc>
      </w:tr>
      <w:tr w:rsidR="00515235" w:rsidRPr="00631DE1" w14:paraId="1D4BC3F7" w14:textId="77777777" w:rsidTr="00226631">
        <w:trPr>
          <w:trHeight w:val="251"/>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7511736A" w14:textId="77777777" w:rsidR="00515235" w:rsidRPr="00631DE1" w:rsidRDefault="00515235" w:rsidP="00515235">
            <w:pPr>
              <w:jc w:val="center"/>
              <w:rPr>
                <w:b w:val="0"/>
                <w:bCs w:val="0"/>
              </w:rPr>
            </w:pPr>
            <w:r w:rsidRPr="00631DE1">
              <w:rPr>
                <w:b w:val="0"/>
                <w:bCs w:val="0"/>
              </w:rPr>
              <w:t>Toe Drain at Road 22 (formally Cache Creek Sinks 7)</w:t>
            </w:r>
          </w:p>
        </w:tc>
        <w:tc>
          <w:tcPr>
            <w:tcW w:w="1527" w:type="dxa"/>
            <w:vAlign w:val="bottom"/>
          </w:tcPr>
          <w:p w14:paraId="3985AA03"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b/>
                <w:bCs/>
              </w:rPr>
            </w:pPr>
            <w:r w:rsidRPr="00631DE1">
              <w:rPr>
                <w:b/>
                <w:bCs/>
              </w:rPr>
              <w:t>RD22</w:t>
            </w:r>
          </w:p>
        </w:tc>
        <w:tc>
          <w:tcPr>
            <w:tcW w:w="1617" w:type="dxa"/>
            <w:vAlign w:val="bottom"/>
          </w:tcPr>
          <w:p w14:paraId="57D7FC58"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eastAsia="Calibri" w:cs="Calibri"/>
              </w:rPr>
            </w:pPr>
            <w:r w:rsidRPr="00631DE1">
              <w:t>38.676367</w:t>
            </w:r>
          </w:p>
        </w:tc>
        <w:tc>
          <w:tcPr>
            <w:tcW w:w="1706" w:type="dxa"/>
            <w:vAlign w:val="bottom"/>
          </w:tcPr>
          <w:p w14:paraId="13F8B235"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pPr>
            <w:r w:rsidRPr="00631DE1">
              <w:t>-121.643972</w:t>
            </w:r>
          </w:p>
        </w:tc>
        <w:tc>
          <w:tcPr>
            <w:tcW w:w="1706" w:type="dxa"/>
          </w:tcPr>
          <w:p w14:paraId="46D966DB"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High Flow</w:t>
            </w:r>
          </w:p>
        </w:tc>
      </w:tr>
      <w:tr w:rsidR="00515235" w:rsidRPr="00631DE1" w14:paraId="79E53921" w14:textId="77777777" w:rsidTr="00226631">
        <w:trPr>
          <w:trHeight w:val="224"/>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7EA99D7D" w14:textId="77777777" w:rsidR="00515235" w:rsidRPr="00631DE1" w:rsidRDefault="00515235" w:rsidP="00515235">
            <w:pPr>
              <w:jc w:val="center"/>
              <w:rPr>
                <w:rFonts w:cstheme="minorHAnsi"/>
                <w:b w:val="0"/>
                <w:bCs w:val="0"/>
              </w:rPr>
            </w:pPr>
            <w:r w:rsidRPr="00631DE1">
              <w:rPr>
                <w:rFonts w:cstheme="minorHAnsi"/>
                <w:b w:val="0"/>
                <w:bCs w:val="0"/>
              </w:rPr>
              <w:t>Fremont Weir 1</w:t>
            </w:r>
          </w:p>
        </w:tc>
        <w:tc>
          <w:tcPr>
            <w:tcW w:w="1527" w:type="dxa"/>
            <w:vAlign w:val="bottom"/>
          </w:tcPr>
          <w:p w14:paraId="4C0BBE8B"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FW1</w:t>
            </w:r>
          </w:p>
        </w:tc>
        <w:tc>
          <w:tcPr>
            <w:tcW w:w="1617" w:type="dxa"/>
            <w:vAlign w:val="bottom"/>
          </w:tcPr>
          <w:p w14:paraId="7999B754"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38.74979</w:t>
            </w:r>
          </w:p>
        </w:tc>
        <w:tc>
          <w:tcPr>
            <w:tcW w:w="1706" w:type="dxa"/>
            <w:vAlign w:val="bottom"/>
          </w:tcPr>
          <w:p w14:paraId="191B13BE"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-121.635232</w:t>
            </w:r>
          </w:p>
        </w:tc>
        <w:tc>
          <w:tcPr>
            <w:tcW w:w="1706" w:type="dxa"/>
          </w:tcPr>
          <w:p w14:paraId="3ED12E2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High Flow</w:t>
            </w:r>
          </w:p>
        </w:tc>
      </w:tr>
      <w:tr w:rsidR="00515235" w:rsidRPr="00631DE1" w14:paraId="2E8B76D9" w14:textId="77777777" w:rsidTr="00226631">
        <w:trPr>
          <w:trHeight w:val="170"/>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69CD9D73" w14:textId="77777777" w:rsidR="00515235" w:rsidRPr="00631DE1" w:rsidRDefault="00515235" w:rsidP="00515235">
            <w:pPr>
              <w:jc w:val="center"/>
              <w:rPr>
                <w:rFonts w:cstheme="minorHAnsi"/>
                <w:b w:val="0"/>
                <w:bCs w:val="0"/>
              </w:rPr>
            </w:pPr>
            <w:r w:rsidRPr="00631DE1">
              <w:rPr>
                <w:rFonts w:cstheme="minorHAnsi"/>
                <w:b w:val="0"/>
                <w:bCs w:val="0"/>
              </w:rPr>
              <w:lastRenderedPageBreak/>
              <w:t>Sacramento Weir</w:t>
            </w:r>
          </w:p>
        </w:tc>
        <w:tc>
          <w:tcPr>
            <w:tcW w:w="1527" w:type="dxa"/>
            <w:vAlign w:val="bottom"/>
          </w:tcPr>
          <w:p w14:paraId="101E255D"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SW</w:t>
            </w:r>
          </w:p>
        </w:tc>
        <w:tc>
          <w:tcPr>
            <w:tcW w:w="1617" w:type="dxa"/>
            <w:vAlign w:val="bottom"/>
          </w:tcPr>
          <w:p w14:paraId="6F8C196E"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38.605219</w:t>
            </w:r>
          </w:p>
        </w:tc>
        <w:tc>
          <w:tcPr>
            <w:tcW w:w="1706" w:type="dxa"/>
            <w:vAlign w:val="bottom"/>
          </w:tcPr>
          <w:p w14:paraId="6CB87716"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eastAsia="Times New Roman" w:cstheme="minorHAnsi"/>
              </w:rPr>
              <w:t>-121.564176</w:t>
            </w:r>
          </w:p>
        </w:tc>
        <w:tc>
          <w:tcPr>
            <w:tcW w:w="1706" w:type="dxa"/>
          </w:tcPr>
          <w:p w14:paraId="7BBD7702"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eastAsia="Times New Roman"/>
              </w:rPr>
            </w:pPr>
            <w:r w:rsidRPr="00631DE1">
              <w:rPr>
                <w:rFonts w:eastAsia="Times New Roman"/>
              </w:rPr>
              <w:t>High Flow</w:t>
            </w:r>
          </w:p>
        </w:tc>
      </w:tr>
      <w:tr w:rsidR="00515235" w:rsidRPr="00631DE1" w14:paraId="0675CE2F" w14:textId="77777777" w:rsidTr="00226631">
        <w:trPr>
          <w:trHeight w:val="260"/>
        </w:trPr>
        <w:tc>
          <w:tcPr>
            <w:cnfStyle w:val="001000000000" w:firstRow="0" w:lastRow="0" w:firstColumn="1" w:lastColumn="0" w:oddVBand="0" w:evenVBand="0" w:oddHBand="0" w:evenHBand="0" w:firstRowFirstColumn="0" w:firstRowLastColumn="0" w:lastRowFirstColumn="0" w:lastRowLastColumn="0"/>
            <w:tcW w:w="3946" w:type="dxa"/>
            <w:vAlign w:val="bottom"/>
          </w:tcPr>
          <w:p w14:paraId="375B24B2" w14:textId="77777777" w:rsidR="00515235" w:rsidRPr="00631DE1" w:rsidRDefault="00515235" w:rsidP="00515235">
            <w:pPr>
              <w:jc w:val="center"/>
              <w:rPr>
                <w:rFonts w:cstheme="minorHAnsi"/>
                <w:b w:val="0"/>
                <w:bCs w:val="0"/>
              </w:rPr>
            </w:pPr>
            <w:r w:rsidRPr="00631DE1">
              <w:rPr>
                <w:rFonts w:cstheme="minorHAnsi"/>
                <w:b w:val="0"/>
                <w:bCs w:val="0"/>
              </w:rPr>
              <w:t>Lisbon Weir – High Flow Site North</w:t>
            </w:r>
          </w:p>
        </w:tc>
        <w:tc>
          <w:tcPr>
            <w:tcW w:w="1527" w:type="dxa"/>
            <w:vAlign w:val="bottom"/>
          </w:tcPr>
          <w:p w14:paraId="3E9B8D8A"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LIHF</w:t>
            </w:r>
          </w:p>
        </w:tc>
        <w:tc>
          <w:tcPr>
            <w:tcW w:w="1617" w:type="dxa"/>
            <w:vAlign w:val="bottom"/>
          </w:tcPr>
          <w:p w14:paraId="7091CEE8"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38.47417</w:t>
            </w:r>
          </w:p>
        </w:tc>
        <w:tc>
          <w:tcPr>
            <w:tcW w:w="1706" w:type="dxa"/>
            <w:vAlign w:val="bottom"/>
          </w:tcPr>
          <w:p w14:paraId="24BB8A14"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-121.588083</w:t>
            </w:r>
          </w:p>
        </w:tc>
        <w:tc>
          <w:tcPr>
            <w:tcW w:w="1706" w:type="dxa"/>
          </w:tcPr>
          <w:p w14:paraId="49ACD50A"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High Flow</w:t>
            </w:r>
          </w:p>
        </w:tc>
      </w:tr>
      <w:tr w:rsidR="00515235" w:rsidRPr="00631DE1" w14:paraId="3402F6C3" w14:textId="77777777" w:rsidTr="00226631">
        <w:trPr>
          <w:trHeight w:val="332"/>
        </w:trPr>
        <w:tc>
          <w:tcPr>
            <w:cnfStyle w:val="001000000000" w:firstRow="0" w:lastRow="0" w:firstColumn="1" w:lastColumn="0" w:oddVBand="0" w:evenVBand="0" w:oddHBand="0" w:evenHBand="0" w:firstRowFirstColumn="0" w:firstRowLastColumn="0" w:lastRowFirstColumn="0" w:lastRowLastColumn="0"/>
            <w:tcW w:w="3946" w:type="dxa"/>
            <w:tcBorders>
              <w:bottom w:val="single" w:sz="4" w:space="0" w:color="auto"/>
            </w:tcBorders>
            <w:vAlign w:val="bottom"/>
          </w:tcPr>
          <w:p w14:paraId="7073839D" w14:textId="77777777" w:rsidR="00515235" w:rsidRPr="00631DE1" w:rsidRDefault="00515235" w:rsidP="00515235">
            <w:pPr>
              <w:jc w:val="center"/>
              <w:rPr>
                <w:rFonts w:cstheme="minorHAnsi"/>
                <w:b w:val="0"/>
                <w:bCs w:val="0"/>
              </w:rPr>
            </w:pPr>
            <w:r w:rsidRPr="00631DE1">
              <w:rPr>
                <w:rFonts w:cstheme="minorHAnsi"/>
                <w:b w:val="0"/>
                <w:bCs w:val="0"/>
              </w:rPr>
              <w:t>Yolo Bypass West Side near I80</w:t>
            </w:r>
          </w:p>
        </w:tc>
        <w:tc>
          <w:tcPr>
            <w:tcW w:w="1527" w:type="dxa"/>
            <w:tcBorders>
              <w:bottom w:val="single" w:sz="4" w:space="0" w:color="auto"/>
            </w:tcBorders>
            <w:vAlign w:val="bottom"/>
          </w:tcPr>
          <w:p w14:paraId="1A8D1420"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631DE1">
              <w:rPr>
                <w:rFonts w:cstheme="minorHAnsi"/>
                <w:b/>
              </w:rPr>
              <w:t>YBI80</w:t>
            </w:r>
          </w:p>
        </w:tc>
        <w:tc>
          <w:tcPr>
            <w:tcW w:w="1617" w:type="dxa"/>
            <w:tcBorders>
              <w:bottom w:val="single" w:sz="4" w:space="0" w:color="auto"/>
            </w:tcBorders>
            <w:vAlign w:val="bottom"/>
          </w:tcPr>
          <w:p w14:paraId="3149CD4B"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38.56531</w:t>
            </w:r>
          </w:p>
        </w:tc>
        <w:tc>
          <w:tcPr>
            <w:tcW w:w="1706" w:type="dxa"/>
            <w:tcBorders>
              <w:bottom w:val="single" w:sz="4" w:space="0" w:color="auto"/>
            </w:tcBorders>
            <w:vAlign w:val="bottom"/>
          </w:tcPr>
          <w:p w14:paraId="77557C87" w14:textId="77777777" w:rsidR="00515235" w:rsidRPr="00631DE1" w:rsidRDefault="00515235" w:rsidP="00226631">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631DE1">
              <w:rPr>
                <w:rFonts w:cstheme="minorHAnsi"/>
              </w:rPr>
              <w:t>-121.638005</w:t>
            </w:r>
          </w:p>
        </w:tc>
        <w:tc>
          <w:tcPr>
            <w:tcW w:w="1706" w:type="dxa"/>
            <w:tcBorders>
              <w:bottom w:val="single" w:sz="4" w:space="0" w:color="auto"/>
            </w:tcBorders>
          </w:tcPr>
          <w:p w14:paraId="25972F6C" w14:textId="77777777" w:rsidR="00515235" w:rsidRPr="00631DE1" w:rsidRDefault="00515235" w:rsidP="00515235">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631DE1">
              <w:rPr>
                <w:rFonts w:cstheme="minorHAnsi"/>
                <w:color w:val="000000"/>
              </w:rPr>
              <w:t>High Flow</w:t>
            </w:r>
          </w:p>
        </w:tc>
      </w:tr>
    </w:tbl>
    <w:p w14:paraId="20EEEDE6" w14:textId="3D50F73A" w:rsidR="00515235" w:rsidRPr="00631DE1" w:rsidRDefault="004B6751"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Taxonomic species or groups</w:t>
      </w:r>
      <w:r w:rsidR="003E12BF" w:rsidRPr="00631DE1">
        <w:rPr>
          <w:rFonts w:asciiTheme="minorHAnsi" w:hAnsiTheme="minorHAnsi" w:cstheme="minorHAnsi"/>
          <w:color w:val="1F497D" w:themeColor="text2"/>
        </w:rPr>
        <w:t xml:space="preserve"> </w:t>
      </w:r>
      <w:r w:rsidR="003E12BF" w:rsidRPr="00631DE1">
        <w:rPr>
          <w:rFonts w:asciiTheme="minorHAnsi" w:hAnsiTheme="minorHAnsi" w:cstheme="minorHAnsi"/>
          <w:b w:val="0"/>
          <w:color w:val="4F6228" w:themeColor="accent3" w:themeShade="80"/>
          <w:sz w:val="22"/>
          <w:szCs w:val="22"/>
        </w:rPr>
        <w:t>(not required)</w:t>
      </w:r>
    </w:p>
    <w:p w14:paraId="37071648" w14:textId="4DF090C6" w:rsidR="004B6751" w:rsidRPr="00631DE1" w:rsidRDefault="004B6751" w:rsidP="004B6751">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Methods</w:t>
      </w:r>
    </w:p>
    <w:p w14:paraId="38F90E66" w14:textId="7FA53F90" w:rsidR="00787B61" w:rsidRPr="00631DE1" w:rsidRDefault="00784C17" w:rsidP="00226631">
      <w:pPr>
        <w:pStyle w:val="Heading3"/>
        <w:rPr>
          <w:rFonts w:asciiTheme="minorHAnsi" w:hAnsiTheme="minorHAnsi"/>
        </w:rPr>
      </w:pPr>
      <w:r w:rsidRPr="00631DE1">
        <w:rPr>
          <w:rFonts w:asciiTheme="minorHAnsi" w:hAnsiTheme="minorHAnsi"/>
        </w:rPr>
        <w:t xml:space="preserve">I. </w:t>
      </w:r>
      <w:r w:rsidR="00787B61" w:rsidRPr="00631DE1">
        <w:rPr>
          <w:rFonts w:asciiTheme="minorHAnsi" w:hAnsiTheme="minorHAnsi"/>
        </w:rPr>
        <w:t xml:space="preserve">Field Collection Methods </w:t>
      </w:r>
    </w:p>
    <w:p w14:paraId="477CD745" w14:textId="550A9BB8" w:rsidR="00ED5FA3" w:rsidRPr="00631DE1" w:rsidRDefault="00ED5FA3" w:rsidP="00226631">
      <w:pPr>
        <w:pStyle w:val="Heading4"/>
        <w:rPr>
          <w:rFonts w:asciiTheme="minorHAnsi" w:hAnsiTheme="minorHAnsi"/>
          <w:color w:val="000000" w:themeColor="text1"/>
          <w:szCs w:val="24"/>
        </w:rPr>
      </w:pPr>
      <w:r w:rsidRPr="00631DE1">
        <w:rPr>
          <w:rFonts w:asciiTheme="minorHAnsi" w:hAnsiTheme="minorHAnsi"/>
          <w:szCs w:val="24"/>
        </w:rPr>
        <w:t xml:space="preserve">Fish Collection </w:t>
      </w:r>
    </w:p>
    <w:p w14:paraId="43A4A198" w14:textId="357D7EBA" w:rsidR="0024760C" w:rsidRPr="009D45E5" w:rsidRDefault="003A3E8F" w:rsidP="009D45E5">
      <w:pPr>
        <w:rPr>
          <w:rFonts w:cs="Calibri"/>
        </w:rPr>
      </w:pPr>
      <w:r w:rsidRPr="00631DE1">
        <w:t xml:space="preserve">Genetic analyses are conducted on species of interest </w:t>
      </w:r>
      <w:r w:rsidR="00ED5FA3" w:rsidRPr="00631DE1">
        <w:t>sampled by the Yolo Bypass Fish Monitoring Program staff using a beach seine, rotary screw trap, or fyke trap</w:t>
      </w:r>
      <w:r w:rsidR="00B66A84" w:rsidRPr="00631DE1">
        <w:t xml:space="preserve"> (see respective </w:t>
      </w:r>
      <w:r w:rsidR="0024760C" w:rsidRPr="00631DE1">
        <w:t>SOPs)</w:t>
      </w:r>
      <w:r w:rsidR="00ED5FA3" w:rsidRPr="00631DE1">
        <w:t xml:space="preserve">. When a species of interest is sampled, </w:t>
      </w:r>
      <w:r w:rsidR="00521E7B" w:rsidRPr="00631DE1">
        <w:t xml:space="preserve">staff </w:t>
      </w:r>
      <w:r w:rsidR="00382C4A" w:rsidRPr="00631DE1">
        <w:t xml:space="preserve">first </w:t>
      </w:r>
      <w:r w:rsidR="00521E7B" w:rsidRPr="00631DE1">
        <w:t>c</w:t>
      </w:r>
      <w:r w:rsidR="00ED5FA3" w:rsidRPr="00631DE1">
        <w:t>onsult the Species Take Guide/Cheat Sheet</w:t>
      </w:r>
      <w:r w:rsidR="00521E7B" w:rsidRPr="00631DE1">
        <w:t xml:space="preserve"> to decide whether to keep or release the fish</w:t>
      </w:r>
      <w:r w:rsidR="004C4B74" w:rsidRPr="00631DE1">
        <w:t xml:space="preserve"> (Figure 1)</w:t>
      </w:r>
      <w:r w:rsidR="00ED5FA3" w:rsidRPr="00631DE1">
        <w:t>. Th</w:t>
      </w:r>
      <w:r w:rsidR="00FE061E" w:rsidRPr="00631DE1">
        <w:t>e</w:t>
      </w:r>
      <w:r w:rsidR="00ED5FA3" w:rsidRPr="00631DE1">
        <w:t xml:space="preserve"> sheet is updated </w:t>
      </w:r>
      <w:r w:rsidR="009D45E5">
        <w:t>annually</w:t>
      </w:r>
      <w:r w:rsidR="00ED5FA3" w:rsidRPr="00631DE1">
        <w:t xml:space="preserve"> by the genetics sample lead and field leads</w:t>
      </w:r>
      <w:r w:rsidR="000D3382" w:rsidRPr="00631DE1">
        <w:t>,</w:t>
      </w:r>
      <w:r w:rsidR="00ED5FA3" w:rsidRPr="00631DE1">
        <w:t xml:space="preserve"> and a copy is kept in the genetics kit</w:t>
      </w:r>
      <w:r w:rsidR="009D45E5">
        <w:t xml:space="preserve"> </w:t>
      </w:r>
      <w:r w:rsidR="000D3382" w:rsidRPr="00631DE1">
        <w:t>which is taken out into the field</w:t>
      </w:r>
      <w:r w:rsidR="00ED5FA3" w:rsidRPr="00631DE1">
        <w:t xml:space="preserve">. </w:t>
      </w:r>
      <w:r w:rsidR="009D45E5">
        <w:t>Based on species and permit specific requirements</w:t>
      </w:r>
      <w:r w:rsidR="00ED5FA3" w:rsidRPr="00631DE1">
        <w:t xml:space="preserve">, fish may be fin clipped in the field or back in the lab. </w:t>
      </w:r>
      <w:r w:rsidR="00ED5FA3" w:rsidRPr="00631DE1">
        <w:rPr>
          <w:rFonts w:cs="Calibri"/>
        </w:rPr>
        <w:t>For juvenile Chinook salmon, it is first determined if the adipose fin is present and what run it is by using the Length-by-Dat</w:t>
      </w:r>
      <w:r w:rsidR="008D7EA1" w:rsidRPr="00631DE1">
        <w:rPr>
          <w:rFonts w:cs="Calibri"/>
        </w:rPr>
        <w:t>e</w:t>
      </w:r>
      <w:r w:rsidR="00ED5FA3" w:rsidRPr="00631DE1">
        <w:rPr>
          <w:rFonts w:cs="Calibri"/>
        </w:rPr>
        <w:t xml:space="preserve"> document in the data clipboard before referencing the Take Cheat Sheet. </w:t>
      </w:r>
      <w:r w:rsidR="004C4B74" w:rsidRPr="00631DE1">
        <w:rPr>
          <w:rFonts w:cs="Calibri"/>
        </w:rPr>
        <w:t xml:space="preserve">If taking whole fish, an appropriately sized whirl pack is labeled with Date, Location, Time, </w:t>
      </w:r>
      <w:proofErr w:type="spellStart"/>
      <w:r w:rsidR="004C4B74" w:rsidRPr="00631DE1">
        <w:rPr>
          <w:rFonts w:cs="Calibri"/>
        </w:rPr>
        <w:t>FishTagID</w:t>
      </w:r>
      <w:proofErr w:type="spellEnd"/>
      <w:r w:rsidR="004C4B74" w:rsidRPr="00631DE1">
        <w:rPr>
          <w:rFonts w:cs="Calibri"/>
        </w:rPr>
        <w:t xml:space="preserve">, FL, and Weight (if applicable). </w:t>
      </w:r>
      <w:r w:rsidR="003E0A13" w:rsidRPr="00631DE1">
        <w:rPr>
          <w:rFonts w:cs="Calibri"/>
        </w:rPr>
        <w:t>An</w:t>
      </w:r>
      <w:r w:rsidR="004C4B74" w:rsidRPr="00631DE1">
        <w:rPr>
          <w:rFonts w:cs="Calibri"/>
        </w:rPr>
        <w:t xml:space="preserve"> internal label is</w:t>
      </w:r>
      <w:r w:rsidR="003E0A13" w:rsidRPr="00631DE1">
        <w:rPr>
          <w:rFonts w:cs="Calibri"/>
        </w:rPr>
        <w:t xml:space="preserve"> then</w:t>
      </w:r>
      <w:r w:rsidR="004C4B74" w:rsidRPr="00631DE1">
        <w:rPr>
          <w:rFonts w:cs="Calibri"/>
        </w:rPr>
        <w:t xml:space="preserve"> filled out for the species/run and included in the whirl pack with the fish. The fish is then brought back to the lab freezer in a small cooler filled with ice. When using the small cooler, the whirl pack is placed inside of a Ziplock bag to avoid direct contact with the ice. If the fish needs to be fin-clipped (associated Species of Interest Log), dissected (subset of salmon) or photographed (smelt), the processing </w:t>
      </w:r>
      <w:r w:rsidR="001F02B6" w:rsidRPr="00631DE1">
        <w:rPr>
          <w:rFonts w:cs="Calibri"/>
        </w:rPr>
        <w:t>is</w:t>
      </w:r>
      <w:r w:rsidR="004C4B74" w:rsidRPr="00631DE1">
        <w:rPr>
          <w:rFonts w:cs="Calibri"/>
        </w:rPr>
        <w:t xml:space="preserve"> finished back at the lab.</w:t>
      </w:r>
    </w:p>
    <w:p w14:paraId="07BB0EFA" w14:textId="2A73881A" w:rsidR="009D45E5" w:rsidRDefault="009D45E5">
      <w:pPr>
        <w:rPr>
          <w:b/>
          <w:bCs/>
        </w:rPr>
      </w:pPr>
      <w:r>
        <w:rPr>
          <w:b/>
          <w:bCs/>
        </w:rPr>
        <w:br w:type="page"/>
      </w:r>
    </w:p>
    <w:p w14:paraId="79EBEA78" w14:textId="44D1E231" w:rsidR="004C4B74" w:rsidRPr="00631DE1" w:rsidRDefault="0024760C" w:rsidP="0024760C">
      <w:pPr>
        <w:jc w:val="center"/>
        <w:rPr>
          <w:b/>
          <w:bCs/>
        </w:rPr>
      </w:pPr>
      <w:r w:rsidRPr="00631DE1">
        <w:rPr>
          <w:b/>
          <w:bCs/>
        </w:rPr>
        <w:lastRenderedPageBreak/>
        <w:t>Figure 1: 2020 Species Take Guide / Cheat Sheet</w:t>
      </w:r>
    </w:p>
    <w:p w14:paraId="3069A96E" w14:textId="20C79E03" w:rsidR="009D45E5" w:rsidRPr="009D45E5" w:rsidRDefault="002111FE">
      <w:pPr>
        <w:rPr>
          <w:b/>
          <w:bCs/>
          <w:sz w:val="22"/>
        </w:rPr>
      </w:pPr>
      <w:r w:rsidRPr="00631DE1">
        <w:rPr>
          <w:noProof/>
        </w:rPr>
        <w:drawing>
          <wp:inline distT="0" distB="0" distL="0" distR="0" wp14:anchorId="3E218E7D" wp14:editId="28641BE4">
            <wp:extent cx="6381750" cy="4254500"/>
            <wp:effectExtent l="0" t="0" r="0" b="0"/>
            <wp:docPr id="3" name="Picture 609201819" descr="Page one of the species take guide/cheat sheet for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2018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26240" cy="4284160"/>
                    </a:xfrm>
                    <a:prstGeom prst="rect">
                      <a:avLst/>
                    </a:prstGeom>
                  </pic:spPr>
                </pic:pic>
              </a:graphicData>
            </a:graphic>
          </wp:inline>
        </w:drawing>
      </w:r>
      <w:r w:rsidRPr="00631DE1">
        <w:rPr>
          <w:noProof/>
        </w:rPr>
        <w:drawing>
          <wp:inline distT="0" distB="0" distL="0" distR="0" wp14:anchorId="0C80DE80" wp14:editId="46E47E9C">
            <wp:extent cx="6419268" cy="3403600"/>
            <wp:effectExtent l="0" t="0" r="635" b="6350"/>
            <wp:docPr id="4" name="Picture 813285343" descr="Page two of the species take guide/cheat sheet for 202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285343"/>
                    <pic:cNvPicPr/>
                  </pic:nvPicPr>
                  <pic:blipFill>
                    <a:blip r:embed="rId17">
                      <a:extLst>
                        <a:ext uri="{28A0092B-C50C-407E-A947-70E740481C1C}">
                          <a14:useLocalDpi xmlns:a14="http://schemas.microsoft.com/office/drawing/2010/main" val="0"/>
                        </a:ext>
                      </a:extLst>
                    </a:blip>
                    <a:stretch>
                      <a:fillRect/>
                    </a:stretch>
                  </pic:blipFill>
                  <pic:spPr>
                    <a:xfrm>
                      <a:off x="0" y="0"/>
                      <a:ext cx="6503021" cy="3448007"/>
                    </a:xfrm>
                    <a:prstGeom prst="rect">
                      <a:avLst/>
                    </a:prstGeom>
                  </pic:spPr>
                </pic:pic>
              </a:graphicData>
            </a:graphic>
          </wp:inline>
        </w:drawing>
      </w:r>
      <w:r w:rsidR="009D45E5">
        <w:br w:type="page"/>
      </w:r>
    </w:p>
    <w:p w14:paraId="5C88BB28" w14:textId="30B5256E" w:rsidR="00ED5FA3" w:rsidRPr="00631DE1" w:rsidRDefault="004C4B74" w:rsidP="00226631">
      <w:pPr>
        <w:pStyle w:val="Heading4"/>
        <w:rPr>
          <w:rFonts w:asciiTheme="minorHAnsi" w:hAnsiTheme="minorHAnsi"/>
          <w:color w:val="000000" w:themeColor="text1"/>
          <w:szCs w:val="24"/>
        </w:rPr>
      </w:pPr>
      <w:r w:rsidRPr="00631DE1">
        <w:rPr>
          <w:rFonts w:asciiTheme="minorHAnsi" w:hAnsiTheme="minorHAnsi"/>
          <w:szCs w:val="24"/>
        </w:rPr>
        <w:lastRenderedPageBreak/>
        <w:t xml:space="preserve">Fin Clip Collections / Vials </w:t>
      </w:r>
    </w:p>
    <w:p w14:paraId="73C368CA" w14:textId="7456A75B" w:rsidR="00DC3A27" w:rsidRPr="00631DE1" w:rsidRDefault="00ED5FA3" w:rsidP="00226631">
      <w:r w:rsidRPr="00631DE1">
        <w:t>For fish in which a fin clip is to be collected</w:t>
      </w:r>
      <w:r w:rsidR="004C4B74" w:rsidRPr="00631DE1">
        <w:t>, an</w:t>
      </w:r>
      <w:r w:rsidRPr="00631DE1">
        <w:t xml:space="preserve"> appropriate Species of Interest Log</w:t>
      </w:r>
      <w:r w:rsidR="00DC3A27" w:rsidRPr="00631DE1">
        <w:t xml:space="preserve"> (Figure 2)</w:t>
      </w:r>
      <w:r w:rsidR="004C4B74" w:rsidRPr="00631DE1">
        <w:t xml:space="preserve"> is used</w:t>
      </w:r>
      <w:r w:rsidRPr="00631DE1">
        <w:t xml:space="preserve">. The log </w:t>
      </w:r>
      <w:r w:rsidR="004C4B74" w:rsidRPr="00631DE1">
        <w:t>contains</w:t>
      </w:r>
      <w:r w:rsidRPr="00631DE1">
        <w:t xml:space="preserve"> an alphanumeric code or </w:t>
      </w:r>
      <w:proofErr w:type="spellStart"/>
      <w:r w:rsidRPr="00631DE1">
        <w:t>FishTagIDs</w:t>
      </w:r>
      <w:proofErr w:type="spellEnd"/>
      <w:r w:rsidRPr="00631DE1">
        <w:t xml:space="preserve"> for use in identifying fish (e.g. </w:t>
      </w:r>
      <w:r w:rsidRPr="00631DE1">
        <w:rPr>
          <w:b/>
        </w:rPr>
        <w:t>2020Ad_plus-F_001</w:t>
      </w:r>
      <w:r w:rsidRPr="00631DE1">
        <w:rPr>
          <w:bCs/>
        </w:rPr>
        <w:t xml:space="preserve"> (Adipose fin, </w:t>
      </w:r>
      <w:proofErr w:type="spellStart"/>
      <w:r w:rsidRPr="00631DE1">
        <w:rPr>
          <w:bCs/>
        </w:rPr>
        <w:t>FallRun</w:t>
      </w:r>
      <w:proofErr w:type="spellEnd"/>
      <w:r w:rsidRPr="00631DE1">
        <w:rPr>
          <w:bCs/>
        </w:rPr>
        <w:t xml:space="preserve">), </w:t>
      </w:r>
      <w:r w:rsidRPr="00631DE1">
        <w:rPr>
          <w:b/>
        </w:rPr>
        <w:t>2020Ad_min-S_001</w:t>
      </w:r>
      <w:r w:rsidRPr="00631DE1">
        <w:rPr>
          <w:bCs/>
        </w:rPr>
        <w:t xml:space="preserve"> (No adipose fin, Spring Run)</w:t>
      </w:r>
      <w:r w:rsidRPr="00631DE1">
        <w:t xml:space="preserve">. This unique code </w:t>
      </w:r>
      <w:r w:rsidR="004C4B74" w:rsidRPr="00631DE1">
        <w:t>is</w:t>
      </w:r>
      <w:r w:rsidRPr="00631DE1">
        <w:t xml:space="preserve"> copied onto the YBFMP fish data sheet as well</w:t>
      </w:r>
      <w:r w:rsidR="004C4B74" w:rsidRPr="00631DE1">
        <w:t xml:space="preserve"> being used to label the fish</w:t>
      </w:r>
      <w:r w:rsidRPr="00631DE1">
        <w:t>.</w:t>
      </w:r>
      <w:r w:rsidR="004C4B74" w:rsidRPr="00631DE1">
        <w:t xml:space="preserve"> </w:t>
      </w:r>
      <w:r w:rsidRPr="00631DE1">
        <w:t xml:space="preserve">Before fin clipping the fish, the fields listed on the Species of Interest Log </w:t>
      </w:r>
      <w:r w:rsidR="00DC3A27" w:rsidRPr="00631DE1">
        <w:t xml:space="preserve">are filled out </w:t>
      </w:r>
      <w:r w:rsidRPr="00631DE1">
        <w:t>and cop</w:t>
      </w:r>
      <w:r w:rsidR="00DC3A27" w:rsidRPr="00631DE1">
        <w:t>ied</w:t>
      </w:r>
      <w:r w:rsidRPr="00631DE1">
        <w:t xml:space="preserve"> on the YBFMP datasheet as described below in “Data Recording”. </w:t>
      </w:r>
    </w:p>
    <w:p w14:paraId="25680F96" w14:textId="146E6C7B" w:rsidR="00DC3A27" w:rsidRPr="00631DE1" w:rsidRDefault="00AD373B" w:rsidP="00226631">
      <w:pPr>
        <w:rPr>
          <w:b/>
          <w:bCs/>
        </w:rPr>
      </w:pPr>
      <w:r w:rsidRPr="00631DE1">
        <w:rPr>
          <w:rFonts w:cs="Calibri"/>
          <w:b/>
          <w:bCs/>
          <w:noProof/>
        </w:rPr>
        <w:drawing>
          <wp:anchor distT="0" distB="0" distL="114300" distR="114300" simplePos="0" relativeHeight="251658240" behindDoc="1" locked="0" layoutInCell="1" allowOverlap="1" wp14:anchorId="09D6C6C6" wp14:editId="5AB0A851">
            <wp:simplePos x="0" y="0"/>
            <wp:positionH relativeFrom="margin">
              <wp:align>right</wp:align>
            </wp:positionH>
            <wp:positionV relativeFrom="paragraph">
              <wp:posOffset>222250</wp:posOffset>
            </wp:positionV>
            <wp:extent cx="6724650" cy="5132070"/>
            <wp:effectExtent l="0" t="0" r="0" b="0"/>
            <wp:wrapTight wrapText="bothSides">
              <wp:wrapPolygon edited="0">
                <wp:start x="0" y="0"/>
                <wp:lineTo x="0" y="21488"/>
                <wp:lineTo x="21539" y="21488"/>
                <wp:lineTo x="21539" y="0"/>
                <wp:lineTo x="0" y="0"/>
              </wp:wrapPolygon>
            </wp:wrapTight>
            <wp:docPr id="1" name="Picture 1" descr="A filled out species of interest datasheet " title="Species of Interest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24650" cy="5132070"/>
                    </a:xfrm>
                    <a:prstGeom prst="rect">
                      <a:avLst/>
                    </a:prstGeom>
                  </pic:spPr>
                </pic:pic>
              </a:graphicData>
            </a:graphic>
            <wp14:sizeRelH relativeFrom="margin">
              <wp14:pctWidth>0</wp14:pctWidth>
            </wp14:sizeRelH>
            <wp14:sizeRelV relativeFrom="margin">
              <wp14:pctHeight>0</wp14:pctHeight>
            </wp14:sizeRelV>
          </wp:anchor>
        </w:drawing>
      </w:r>
      <w:r w:rsidR="00DC3A27" w:rsidRPr="00631DE1">
        <w:rPr>
          <w:b/>
          <w:bCs/>
        </w:rPr>
        <w:t xml:space="preserve">Figure 2: </w:t>
      </w:r>
      <w:r w:rsidR="00873E36" w:rsidRPr="00631DE1">
        <w:rPr>
          <w:b/>
          <w:bCs/>
        </w:rPr>
        <w:t>Example S</w:t>
      </w:r>
      <w:r w:rsidR="00DC3A27" w:rsidRPr="00631DE1">
        <w:rPr>
          <w:b/>
          <w:bCs/>
        </w:rPr>
        <w:t xml:space="preserve">pecies of Interest Log Sheet for Juvenile Fall run Chinook Salmon with adipose fin. </w:t>
      </w:r>
    </w:p>
    <w:p w14:paraId="608FA39E" w14:textId="77777777" w:rsidR="009D45E5" w:rsidRDefault="009D45E5" w:rsidP="00226631"/>
    <w:p w14:paraId="5D567D29" w14:textId="25058A19" w:rsidR="00ED5FA3" w:rsidRPr="00631DE1" w:rsidRDefault="006F7B0B" w:rsidP="00226631">
      <w:pPr>
        <w:rPr>
          <w:rFonts w:eastAsiaTheme="minorEastAsia"/>
        </w:rPr>
      </w:pPr>
      <w:r w:rsidRPr="00631DE1">
        <w:t>A</w:t>
      </w:r>
      <w:r w:rsidR="00ED5FA3" w:rsidRPr="00631DE1">
        <w:t xml:space="preserve"> 2.5 ml microcentrifuge tube filled with 95% ethanol </w:t>
      </w:r>
      <w:r w:rsidRPr="00631DE1">
        <w:t xml:space="preserve">is prepared </w:t>
      </w:r>
      <w:r w:rsidR="00ED5FA3" w:rsidRPr="00631DE1">
        <w:t>for the fin clip</w:t>
      </w:r>
      <w:r w:rsidRPr="00631DE1">
        <w:t>.</w:t>
      </w:r>
      <w:r w:rsidR="00ED5FA3" w:rsidRPr="00631DE1">
        <w:t xml:space="preserve"> </w:t>
      </w:r>
      <w:r w:rsidR="00A56712" w:rsidRPr="00631DE1">
        <w:t xml:space="preserve">A minimum 10:1 ratio of preservative to tissue is used to prevent exposure of the tissue to air. </w:t>
      </w:r>
      <w:r w:rsidRPr="00631DE1">
        <w:t>T</w:t>
      </w:r>
      <w:r w:rsidR="00ED5FA3" w:rsidRPr="00631DE1">
        <w:t xml:space="preserve">he lid of the vial </w:t>
      </w:r>
      <w:r w:rsidRPr="00631DE1">
        <w:t xml:space="preserve">is labeled </w:t>
      </w:r>
      <w:r w:rsidR="00ED5FA3" w:rsidRPr="00631DE1">
        <w:t xml:space="preserve">with the last three numbers of the fish’s corresponding </w:t>
      </w:r>
      <w:proofErr w:type="spellStart"/>
      <w:r w:rsidR="00ED5FA3" w:rsidRPr="00631DE1">
        <w:t>FishTagID</w:t>
      </w:r>
      <w:proofErr w:type="spellEnd"/>
      <w:r w:rsidR="00ED5FA3" w:rsidRPr="00631DE1">
        <w:t xml:space="preserve"> from the Species of Interest Log, as well as the Year and Species Code (for salmon, include “F”, “S”, or “W” as well). A corresponding inner label located on right-hand side of the Species of Interest Log</w:t>
      </w:r>
      <w:r w:rsidRPr="00631DE1">
        <w:t xml:space="preserve"> is c</w:t>
      </w:r>
      <w:r w:rsidR="00ED5FA3" w:rsidRPr="00631DE1">
        <w:t>ut this from the log and place</w:t>
      </w:r>
      <w:r w:rsidRPr="00631DE1">
        <w:t>d</w:t>
      </w:r>
      <w:r w:rsidR="00ED5FA3" w:rsidRPr="00631DE1">
        <w:t xml:space="preserve"> into the vial.</w:t>
      </w:r>
      <w:r w:rsidRPr="00631DE1">
        <w:t xml:space="preserve"> A</w:t>
      </w:r>
      <w:r w:rsidR="00ED5FA3" w:rsidRPr="00631DE1">
        <w:t xml:space="preserve">n alcohol wipe </w:t>
      </w:r>
      <w:r w:rsidRPr="00631DE1">
        <w:t xml:space="preserve">is used </w:t>
      </w:r>
      <w:r w:rsidR="00ED5FA3" w:rsidRPr="00631DE1">
        <w:t>to sterilize a pair of scissors and a small portion of the upper caudal fin</w:t>
      </w:r>
      <w:r w:rsidRPr="00631DE1">
        <w:t xml:space="preserve"> is cut</w:t>
      </w:r>
      <w:r w:rsidR="00ED5FA3" w:rsidRPr="00631DE1">
        <w:t xml:space="preserve">. </w:t>
      </w:r>
      <w:r w:rsidRPr="00631DE1">
        <w:t xml:space="preserve">The </w:t>
      </w:r>
      <w:r w:rsidR="00ED5FA3" w:rsidRPr="00631DE1">
        <w:t xml:space="preserve">clip </w:t>
      </w:r>
      <w:r w:rsidRPr="00631DE1">
        <w:t xml:space="preserve">is placed </w:t>
      </w:r>
      <w:r w:rsidR="00ED5FA3" w:rsidRPr="00631DE1">
        <w:lastRenderedPageBreak/>
        <w:t>into the vial and seal</w:t>
      </w:r>
      <w:r w:rsidRPr="00631DE1">
        <w:t>ed</w:t>
      </w:r>
      <w:r w:rsidR="00A56712" w:rsidRPr="00631DE1">
        <w:t xml:space="preserve"> (Figure 3)</w:t>
      </w:r>
      <w:r w:rsidR="00ED5FA3" w:rsidRPr="00631DE1">
        <w:t xml:space="preserve">. </w:t>
      </w:r>
      <w:r w:rsidRPr="00631DE1">
        <w:t xml:space="preserve">If the fish is being released, staff </w:t>
      </w:r>
      <w:r w:rsidR="007F10D4" w:rsidRPr="00631DE1">
        <w:t>are</w:t>
      </w:r>
      <w:r w:rsidR="00ED5FA3" w:rsidRPr="00631DE1">
        <w:t xml:space="preserve"> </w:t>
      </w:r>
      <w:r w:rsidRPr="00631DE1">
        <w:t xml:space="preserve">careful </w:t>
      </w:r>
      <w:r w:rsidR="00ED5FA3" w:rsidRPr="00631DE1">
        <w:t xml:space="preserve">not to cut too much of the fin, as </w:t>
      </w:r>
      <w:r w:rsidRPr="00631DE1">
        <w:t>it would</w:t>
      </w:r>
      <w:r w:rsidR="00ED5FA3" w:rsidRPr="00631DE1">
        <w:t xml:space="preserve"> impair the fish’s ability to swim.</w:t>
      </w:r>
    </w:p>
    <w:p w14:paraId="36517018" w14:textId="18962090" w:rsidR="00A56712" w:rsidRPr="00631DE1" w:rsidRDefault="00A56712" w:rsidP="00142E5E">
      <w:pPr>
        <w:pStyle w:val="Default"/>
        <w:jc w:val="center"/>
        <w:rPr>
          <w:rFonts w:asciiTheme="minorHAnsi" w:eastAsiaTheme="minorEastAsia" w:hAnsiTheme="minorHAnsi" w:cstheme="minorBidi"/>
          <w:b/>
          <w:bCs/>
          <w:color w:val="auto"/>
        </w:rPr>
      </w:pPr>
      <w:r w:rsidRPr="00631DE1">
        <w:rPr>
          <w:rFonts w:asciiTheme="minorHAnsi" w:eastAsiaTheme="minorEastAsia" w:hAnsiTheme="minorHAnsi" w:cstheme="minorBidi"/>
          <w:b/>
          <w:bCs/>
          <w:color w:val="auto"/>
        </w:rPr>
        <w:t>Figure 3: A Fin clip taken from the upper caudal fin of a fish and placed in a microcentrifuge tube.</w:t>
      </w:r>
    </w:p>
    <w:p w14:paraId="5A0C71C6" w14:textId="239C3815" w:rsidR="00ED5FA3" w:rsidRPr="00631DE1" w:rsidRDefault="00ED5FA3" w:rsidP="00ED5FA3">
      <w:pPr>
        <w:pStyle w:val="NoSpacing"/>
        <w:jc w:val="center"/>
      </w:pPr>
      <w:r w:rsidRPr="00631DE1">
        <w:rPr>
          <w:noProof/>
        </w:rPr>
        <w:drawing>
          <wp:inline distT="0" distB="0" distL="0" distR="0" wp14:anchorId="7B8CE892" wp14:editId="305AA82D">
            <wp:extent cx="2800349" cy="1866900"/>
            <wp:effectExtent l="0" t="0" r="635" b="0"/>
            <wp:docPr id="939093742" name="Picture 1272763176" descr="Taking a fin clip from the upper caudal fin of a juvenile fish. " title="Fin Cli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76317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21053" cy="1880702"/>
                    </a:xfrm>
                    <a:prstGeom prst="rect">
                      <a:avLst/>
                    </a:prstGeom>
                  </pic:spPr>
                </pic:pic>
              </a:graphicData>
            </a:graphic>
          </wp:inline>
        </w:drawing>
      </w:r>
      <w:r w:rsidRPr="00631DE1">
        <w:rPr>
          <w:noProof/>
        </w:rPr>
        <w:drawing>
          <wp:inline distT="0" distB="0" distL="0" distR="0" wp14:anchorId="44E6E323" wp14:editId="7DDDEA85">
            <wp:extent cx="2785119" cy="1866265"/>
            <wp:effectExtent l="0" t="0" r="0" b="635"/>
            <wp:docPr id="767550156" name="Picture 739593301" descr="Placing the fin clip into the microcentrifuge tube" title="Fin clip into vi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59330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3056" cy="1878284"/>
                    </a:xfrm>
                    <a:prstGeom prst="rect">
                      <a:avLst/>
                    </a:prstGeom>
                  </pic:spPr>
                </pic:pic>
              </a:graphicData>
            </a:graphic>
          </wp:inline>
        </w:drawing>
      </w:r>
    </w:p>
    <w:p w14:paraId="2A7597A4" w14:textId="77777777" w:rsidR="00ED5FA3" w:rsidRPr="00631DE1" w:rsidRDefault="00ED5FA3" w:rsidP="00ED5FA3">
      <w:pPr>
        <w:pStyle w:val="NoSpacing"/>
        <w:jc w:val="center"/>
      </w:pPr>
    </w:p>
    <w:p w14:paraId="7C4738D4" w14:textId="7000A913" w:rsidR="00ED5FA3" w:rsidRPr="00631DE1" w:rsidRDefault="00ED5FA3" w:rsidP="00ED5FA3">
      <w:pPr>
        <w:pStyle w:val="NoSpacing"/>
        <w:jc w:val="center"/>
      </w:pPr>
    </w:p>
    <w:p w14:paraId="535C1D71" w14:textId="73490D9F" w:rsidR="00ED5FA3" w:rsidRPr="00631DE1" w:rsidRDefault="002A663F" w:rsidP="00226631">
      <w:pPr>
        <w:pStyle w:val="Heading4"/>
        <w:rPr>
          <w:rFonts w:asciiTheme="minorHAnsi" w:hAnsiTheme="minorHAnsi"/>
        </w:rPr>
      </w:pPr>
      <w:r w:rsidRPr="00631DE1">
        <w:rPr>
          <w:rFonts w:asciiTheme="minorHAnsi" w:hAnsiTheme="minorHAnsi"/>
        </w:rPr>
        <w:t xml:space="preserve">Data Recording </w:t>
      </w:r>
    </w:p>
    <w:p w14:paraId="7F0409D9" w14:textId="58FAB6A0" w:rsidR="003C3812" w:rsidRPr="00631DE1" w:rsidRDefault="002A663F" w:rsidP="00226631">
      <w:r w:rsidRPr="00631DE1">
        <w:t>S</w:t>
      </w:r>
      <w:r w:rsidR="00ED5FA3" w:rsidRPr="00631DE1">
        <w:t>ampling information</w:t>
      </w:r>
      <w:r w:rsidRPr="00631DE1">
        <w:t xml:space="preserve"> is recorded</w:t>
      </w:r>
      <w:r w:rsidR="00ED5FA3" w:rsidRPr="00631DE1">
        <w:t xml:space="preserve"> on the species of interest log sheet specific to each species. </w:t>
      </w:r>
      <w:r w:rsidR="003C3812" w:rsidRPr="00631DE1">
        <w:t>Details</w:t>
      </w:r>
      <w:r w:rsidR="00ED5FA3" w:rsidRPr="00631DE1">
        <w:t xml:space="preserve"> of the genetic sampling </w:t>
      </w:r>
      <w:r w:rsidR="003C3812" w:rsidRPr="00631DE1">
        <w:t xml:space="preserve">are also recorded </w:t>
      </w:r>
      <w:r w:rsidR="00ED5FA3" w:rsidRPr="00631DE1">
        <w:t xml:space="preserve">on the regular YBFMP fish data sheet. </w:t>
      </w:r>
      <w:proofErr w:type="spellStart"/>
      <w:r w:rsidR="00ED5FA3" w:rsidRPr="00631DE1">
        <w:t>FishTagID</w:t>
      </w:r>
      <w:proofErr w:type="spellEnd"/>
      <w:r w:rsidR="00ED5FA3" w:rsidRPr="00631DE1">
        <w:t xml:space="preserve">, </w:t>
      </w:r>
      <w:r w:rsidR="003C3812" w:rsidRPr="00631DE1">
        <w:t>fork length</w:t>
      </w:r>
      <w:r w:rsidR="00ED5FA3" w:rsidRPr="00631DE1">
        <w:t>, take, condition, and stage or ad</w:t>
      </w:r>
      <w:r w:rsidR="003C3812" w:rsidRPr="00631DE1">
        <w:t>ipose presence or absence is recorded</w:t>
      </w:r>
      <w:r w:rsidR="00ED5FA3" w:rsidRPr="00631DE1">
        <w:t xml:space="preserve"> if applicable</w:t>
      </w:r>
      <w:r w:rsidR="003C3812" w:rsidRPr="00631DE1">
        <w:t xml:space="preserve"> (Figure 4). </w:t>
      </w:r>
    </w:p>
    <w:p w14:paraId="253D0E70" w14:textId="458FEA92" w:rsidR="003C3812" w:rsidRPr="00631DE1" w:rsidRDefault="003C3812" w:rsidP="003C3812">
      <w:pPr>
        <w:pStyle w:val="Default"/>
        <w:rPr>
          <w:rFonts w:asciiTheme="minorHAnsi" w:hAnsiTheme="minorHAnsi" w:cs="Calibri"/>
        </w:rPr>
      </w:pPr>
    </w:p>
    <w:p w14:paraId="2236B756" w14:textId="28241218" w:rsidR="00E36643" w:rsidRPr="009D45E5" w:rsidRDefault="009D45E5" w:rsidP="009D45E5">
      <w:pPr>
        <w:rPr>
          <w:rFonts w:cs="Calibri"/>
          <w:b/>
          <w:bCs/>
          <w:color w:val="000000"/>
          <w:szCs w:val="24"/>
        </w:rPr>
      </w:pPr>
      <w:r>
        <w:rPr>
          <w:rFonts w:cs="Calibri"/>
          <w:b/>
          <w:bCs/>
        </w:rPr>
        <w:br w:type="page"/>
      </w:r>
    </w:p>
    <w:p w14:paraId="3D26AB1F" w14:textId="3821913C" w:rsidR="003C3812" w:rsidRPr="00631DE1" w:rsidRDefault="003C3812" w:rsidP="00A42040">
      <w:pPr>
        <w:pStyle w:val="Default"/>
        <w:jc w:val="center"/>
        <w:rPr>
          <w:rFonts w:asciiTheme="minorHAnsi" w:hAnsiTheme="minorHAnsi" w:cs="Calibri"/>
          <w:b/>
          <w:bCs/>
        </w:rPr>
      </w:pPr>
      <w:r w:rsidRPr="00631DE1">
        <w:rPr>
          <w:rFonts w:asciiTheme="minorHAnsi" w:hAnsiTheme="minorHAnsi" w:cs="Calibri"/>
          <w:b/>
          <w:bCs/>
        </w:rPr>
        <w:lastRenderedPageBreak/>
        <w:t>Figure 4: An example YBFMP fish data sheet with salmon genetic details recorded.</w:t>
      </w:r>
    </w:p>
    <w:p w14:paraId="299F792E" w14:textId="40DD1E2E" w:rsidR="00ED5FA3" w:rsidRPr="00631DE1" w:rsidRDefault="006A6A68" w:rsidP="003C3812">
      <w:pPr>
        <w:pStyle w:val="Default"/>
        <w:rPr>
          <w:rFonts w:asciiTheme="minorHAnsi" w:hAnsiTheme="minorHAnsi" w:cs="Calibri"/>
        </w:rPr>
      </w:pPr>
      <w:ins w:id="1" w:author="Vance, Lisa@DWR" w:date="2023-09-26T14:27:00Z">
        <w:r w:rsidRPr="00172C9D">
          <w:rPr>
            <w:noProof/>
          </w:rPr>
          <w:drawing>
            <wp:inline distT="0" distB="0" distL="0" distR="0" wp14:anchorId="7DDB9616" wp14:editId="4E743E3F">
              <wp:extent cx="6436706" cy="8566150"/>
              <wp:effectExtent l="0" t="0" r="2540" b="635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47559" cy="8580593"/>
                      </a:xfrm>
                      <a:prstGeom prst="rect">
                        <a:avLst/>
                      </a:prstGeom>
                      <a:noFill/>
                      <a:ln>
                        <a:noFill/>
                      </a:ln>
                    </pic:spPr>
                  </pic:pic>
                </a:graphicData>
              </a:graphic>
            </wp:inline>
          </w:drawing>
        </w:r>
      </w:ins>
    </w:p>
    <w:p w14:paraId="582C2372" w14:textId="3D3AF227" w:rsidR="00787B61" w:rsidRPr="00631DE1" w:rsidRDefault="00784C17" w:rsidP="00226631">
      <w:pPr>
        <w:pStyle w:val="Heading3"/>
        <w:rPr>
          <w:rFonts w:asciiTheme="minorHAnsi" w:hAnsiTheme="minorHAnsi"/>
        </w:rPr>
      </w:pPr>
      <w:r w:rsidRPr="00631DE1">
        <w:rPr>
          <w:rFonts w:asciiTheme="minorHAnsi" w:hAnsiTheme="minorHAnsi"/>
        </w:rPr>
        <w:lastRenderedPageBreak/>
        <w:t>II. Sample Processing</w:t>
      </w:r>
      <w:r w:rsidR="005D2C45" w:rsidRPr="00631DE1">
        <w:rPr>
          <w:rFonts w:asciiTheme="minorHAnsi" w:hAnsiTheme="minorHAnsi"/>
        </w:rPr>
        <w:t xml:space="preserve"> and Tracking</w:t>
      </w:r>
    </w:p>
    <w:p w14:paraId="70F2662A" w14:textId="564CD3E9" w:rsidR="003D5620" w:rsidRPr="00631DE1" w:rsidRDefault="002E0B10" w:rsidP="003D5620">
      <w:pPr>
        <w:rPr>
          <w:rStyle w:val="Heading4Char"/>
          <w:rFonts w:asciiTheme="minorHAnsi" w:eastAsiaTheme="minorHAnsi" w:hAnsiTheme="minorHAnsi" w:cstheme="minorHAnsi"/>
          <w:i w:val="0"/>
          <w:iCs w:val="0"/>
          <w:color w:val="auto"/>
        </w:rPr>
      </w:pPr>
      <w:r w:rsidRPr="00631DE1">
        <w:rPr>
          <w:rStyle w:val="Heading4Char"/>
          <w:rFonts w:asciiTheme="minorHAnsi" w:hAnsiTheme="minorHAnsi"/>
        </w:rPr>
        <w:br/>
        <w:t>Sample Tracking</w:t>
      </w:r>
      <w:r w:rsidRPr="00631DE1">
        <w:br/>
      </w:r>
      <w:r w:rsidR="001B53DD" w:rsidRPr="00631DE1">
        <w:rPr>
          <w:rFonts w:cstheme="minorHAnsi"/>
        </w:rPr>
        <w:t>Fin c</w:t>
      </w:r>
      <w:r w:rsidR="00F21040" w:rsidRPr="00631DE1">
        <w:rPr>
          <w:rFonts w:cstheme="minorHAnsi"/>
        </w:rPr>
        <w:t>lips are periodically</w:t>
      </w:r>
      <w:r w:rsidR="001E2F68" w:rsidRPr="00631DE1">
        <w:rPr>
          <w:rFonts w:cstheme="minorHAnsi"/>
        </w:rPr>
        <w:t xml:space="preserve"> transferred</w:t>
      </w:r>
      <w:r w:rsidR="00F21040" w:rsidRPr="00631DE1">
        <w:rPr>
          <w:rFonts w:cstheme="minorHAnsi"/>
        </w:rPr>
        <w:t xml:space="preserve"> to </w:t>
      </w:r>
      <w:r w:rsidR="00CF25EA" w:rsidRPr="00631DE1">
        <w:rPr>
          <w:rFonts w:cstheme="minorHAnsi"/>
        </w:rPr>
        <w:t xml:space="preserve">the </w:t>
      </w:r>
      <w:r w:rsidR="00F21040" w:rsidRPr="00631DE1">
        <w:rPr>
          <w:rFonts w:cstheme="minorHAnsi"/>
        </w:rPr>
        <w:t>contract manager</w:t>
      </w:r>
      <w:r w:rsidR="00BD2E78" w:rsidRPr="00631DE1">
        <w:rPr>
          <w:rFonts w:cstheme="minorHAnsi"/>
        </w:rPr>
        <w:t xml:space="preserve">. </w:t>
      </w:r>
      <w:r w:rsidR="00CF25EA" w:rsidRPr="00631DE1">
        <w:rPr>
          <w:rFonts w:cstheme="minorHAnsi"/>
        </w:rPr>
        <w:t>The c</w:t>
      </w:r>
      <w:r w:rsidR="00BD2E78" w:rsidRPr="00631DE1">
        <w:rPr>
          <w:rFonts w:cstheme="minorHAnsi"/>
        </w:rPr>
        <w:t>ontract manager then</w:t>
      </w:r>
      <w:r w:rsidR="00096C26" w:rsidRPr="00631DE1">
        <w:rPr>
          <w:rFonts w:cstheme="minorHAnsi"/>
        </w:rPr>
        <w:t xml:space="preserve"> compares </w:t>
      </w:r>
      <w:r w:rsidR="00FB5131" w:rsidRPr="00631DE1">
        <w:rPr>
          <w:rFonts w:cstheme="minorHAnsi"/>
        </w:rPr>
        <w:t xml:space="preserve">labeled tubes with the species of interest log sheets to ensure that all recent clips have been </w:t>
      </w:r>
      <w:r w:rsidR="001E2F68" w:rsidRPr="00631DE1">
        <w:rPr>
          <w:rFonts w:cstheme="minorHAnsi"/>
        </w:rPr>
        <w:t>accounted for</w:t>
      </w:r>
      <w:r w:rsidR="00F56390" w:rsidRPr="00631DE1">
        <w:rPr>
          <w:rFonts w:cstheme="minorHAnsi"/>
        </w:rPr>
        <w:t xml:space="preserve">. Once species of interest log entries have been confirmed, data for each clip </w:t>
      </w:r>
      <w:r w:rsidR="009B153F" w:rsidRPr="00631DE1">
        <w:rPr>
          <w:rFonts w:cstheme="minorHAnsi"/>
        </w:rPr>
        <w:t>are</w:t>
      </w:r>
      <w:r w:rsidR="00F56390" w:rsidRPr="00631DE1">
        <w:rPr>
          <w:rFonts w:cstheme="minorHAnsi"/>
        </w:rPr>
        <w:t xml:space="preserve"> copied over to </w:t>
      </w:r>
      <w:r w:rsidRPr="00631DE1">
        <w:rPr>
          <w:rFonts w:cstheme="minorHAnsi"/>
        </w:rPr>
        <w:t>a working chain of custody (COC) and an annual COC</w:t>
      </w:r>
      <w:r w:rsidR="009B153F" w:rsidRPr="00631DE1">
        <w:rPr>
          <w:rFonts w:cstheme="minorHAnsi"/>
        </w:rPr>
        <w:t xml:space="preserve">. </w:t>
      </w:r>
      <w:r w:rsidR="00CB1B86" w:rsidRPr="00631DE1">
        <w:rPr>
          <w:rFonts w:cstheme="minorHAnsi"/>
        </w:rPr>
        <w:t>Once staff accumulate sufficient samples, they send samples, along with the</w:t>
      </w:r>
      <w:r w:rsidR="009B153F" w:rsidRPr="00631DE1">
        <w:rPr>
          <w:rFonts w:cstheme="minorHAnsi"/>
        </w:rPr>
        <w:t xml:space="preserve"> COC</w:t>
      </w:r>
      <w:r w:rsidR="002B67A3" w:rsidRPr="00631DE1">
        <w:rPr>
          <w:rFonts w:cstheme="minorHAnsi"/>
        </w:rPr>
        <w:t>s</w:t>
      </w:r>
      <w:r w:rsidR="00CB1B86" w:rsidRPr="00631DE1">
        <w:rPr>
          <w:rFonts w:cstheme="minorHAnsi"/>
        </w:rPr>
        <w:t>,</w:t>
      </w:r>
      <w:r w:rsidR="009B153F" w:rsidRPr="00631DE1">
        <w:rPr>
          <w:rFonts w:cstheme="minorHAnsi"/>
        </w:rPr>
        <w:t xml:space="preserve"> </w:t>
      </w:r>
      <w:r w:rsidR="003D5620" w:rsidRPr="00631DE1">
        <w:rPr>
          <w:rFonts w:eastAsia="Times New Roman"/>
        </w:rPr>
        <w:t xml:space="preserve">to contractors, who check that all samples are accounted for. Signatures are required of both the person responsible for sending the sample package, and the person receiving it. Once the sample is sent, the contractor is notified of approximate date of delivery. </w:t>
      </w:r>
      <w:r w:rsidR="002B67A3" w:rsidRPr="00631DE1">
        <w:rPr>
          <w:rFonts w:cstheme="minorHAnsi"/>
        </w:rPr>
        <w:t>The contracted lab will email back raw data either with a percent probability of run type (salmon) or genetic match for fish ID (all other fish).</w:t>
      </w:r>
    </w:p>
    <w:p w14:paraId="3DBB8315" w14:textId="27DE9543" w:rsidR="00CF4F44" w:rsidRPr="00631DE1" w:rsidRDefault="00CF4F44" w:rsidP="00CF4F44">
      <w:pPr>
        <w:rPr>
          <w:rFonts w:cstheme="minorHAnsi"/>
          <w:color w:val="FF0000"/>
        </w:rPr>
      </w:pPr>
      <w:r w:rsidRPr="00631DE1">
        <w:rPr>
          <w:rStyle w:val="Heading4Char"/>
          <w:rFonts w:asciiTheme="minorHAnsi" w:hAnsiTheme="minorHAnsi"/>
        </w:rPr>
        <w:t>Contractor</w:t>
      </w:r>
      <w:r w:rsidRPr="00631DE1">
        <w:rPr>
          <w:rStyle w:val="Heading4Char"/>
          <w:rFonts w:asciiTheme="minorHAnsi" w:hAnsiTheme="minorHAnsi"/>
        </w:rPr>
        <w:br/>
      </w:r>
      <w:r w:rsidRPr="00631DE1">
        <w:t xml:space="preserve">Genetic identification of fishes is conducted by the Genomic Variation Laboratory at the University of California Davis. One contract covers Chinook salmon run-type, while the other covers genetic identification of Osmerids and other fish species. </w:t>
      </w:r>
    </w:p>
    <w:p w14:paraId="5DA099EA" w14:textId="77777777" w:rsidR="00CF4F44" w:rsidRPr="00631DE1" w:rsidRDefault="00CF4F44" w:rsidP="00CF4F44">
      <w:pPr>
        <w:spacing w:after="0"/>
        <w:rPr>
          <w:rFonts w:cstheme="minorHAnsi"/>
        </w:rPr>
      </w:pPr>
      <w:r w:rsidRPr="00631DE1">
        <w:t>Genetic identification of Chinook salmon run-type:</w:t>
      </w:r>
    </w:p>
    <w:p w14:paraId="292E43FA" w14:textId="4C8F4390" w:rsidR="00213087" w:rsidRDefault="00CF4F44" w:rsidP="00213087">
      <w:pPr>
        <w:ind w:left="720"/>
        <w:rPr>
          <w:szCs w:val="24"/>
        </w:rPr>
      </w:pPr>
      <w:r w:rsidRPr="00631DE1">
        <w:t>Location:</w:t>
      </w:r>
      <w:r w:rsidR="009D45E5">
        <w:t xml:space="preserve"> 288 Farm Lane, East Lansing, Michigan 48824</w:t>
      </w:r>
      <w:r w:rsidRPr="00631DE1">
        <w:br/>
        <w:t xml:space="preserve">Lab phone: </w:t>
      </w:r>
      <w:r w:rsidR="009D45E5">
        <w:t>619-709-2369</w:t>
      </w:r>
      <w:r w:rsidRPr="00631DE1">
        <w:br/>
        <w:t xml:space="preserve">PI contact: Mariah Meek </w:t>
      </w:r>
      <w:hyperlink r:id="rId22" w:history="1">
        <w:r w:rsidRPr="00631DE1">
          <w:rPr>
            <w:rStyle w:val="Hyperlink"/>
          </w:rPr>
          <w:t>mhmeek@msu.edu</w:t>
        </w:r>
      </w:hyperlink>
    </w:p>
    <w:p w14:paraId="54305010" w14:textId="605EA008" w:rsidR="00CF4F44" w:rsidRPr="00631DE1" w:rsidRDefault="00CF4F44" w:rsidP="00213087">
      <w:pPr>
        <w:ind w:left="720"/>
        <w:rPr>
          <w:rFonts w:cstheme="minorHAnsi"/>
        </w:rPr>
      </w:pPr>
      <w:r w:rsidRPr="00631DE1">
        <w:t xml:space="preserve">Genetic identification of Osmerids and other fishes: </w:t>
      </w:r>
    </w:p>
    <w:p w14:paraId="5C7C5558" w14:textId="72E35FCB" w:rsidR="00CF4F44" w:rsidRPr="00631DE1" w:rsidRDefault="00CF4F44" w:rsidP="00CF4F44">
      <w:pPr>
        <w:ind w:left="720"/>
      </w:pPr>
      <w:r w:rsidRPr="00631DE1">
        <w:t>Location: 2403 Meyer Hall, Department of Animal Science, UC Davis. One Shields Avenue, Davis, CA 95616</w:t>
      </w:r>
      <w:r w:rsidRPr="00631DE1">
        <w:br/>
        <w:t>Lab phone: 530-752-6351</w:t>
      </w:r>
      <w:r w:rsidRPr="00631DE1">
        <w:br/>
        <w:t xml:space="preserve">PI contact: Amanda Finger </w:t>
      </w:r>
      <w:hyperlink r:id="rId23" w:history="1">
        <w:r w:rsidRPr="00631DE1">
          <w:rPr>
            <w:rStyle w:val="Hyperlink"/>
          </w:rPr>
          <w:t>ajfinger@ucdavis.edu</w:t>
        </w:r>
      </w:hyperlink>
    </w:p>
    <w:p w14:paraId="61D44CBF" w14:textId="77777777" w:rsidR="008900C8" w:rsidRPr="00631DE1" w:rsidRDefault="008900C8" w:rsidP="008900C8">
      <w:pPr>
        <w:pStyle w:val="Heading4"/>
        <w:rPr>
          <w:rFonts w:asciiTheme="minorHAnsi" w:eastAsia="Times New Roman" w:hAnsiTheme="minorHAnsi"/>
        </w:rPr>
      </w:pPr>
      <w:r w:rsidRPr="00631DE1">
        <w:rPr>
          <w:rFonts w:asciiTheme="minorHAnsi" w:eastAsia="Times New Roman" w:hAnsiTheme="minorHAnsi"/>
        </w:rPr>
        <w:t>Sample Archive</w:t>
      </w:r>
    </w:p>
    <w:p w14:paraId="60EC0AD6" w14:textId="4541699D" w:rsidR="008900C8" w:rsidRPr="00631DE1" w:rsidRDefault="008900C8" w:rsidP="00226631">
      <w:r w:rsidRPr="00631DE1">
        <w:t xml:space="preserve">UC Davis keeps </w:t>
      </w:r>
      <w:r w:rsidR="00D16227">
        <w:t>extracted DNA</w:t>
      </w:r>
      <w:r w:rsidR="00597F24" w:rsidRPr="00631DE1">
        <w:t xml:space="preserve"> in their facility</w:t>
      </w:r>
      <w:r w:rsidR="00010184">
        <w:t xml:space="preserve">. </w:t>
      </w:r>
    </w:p>
    <w:p w14:paraId="33EBA8F1" w14:textId="326608F6" w:rsidR="00062466" w:rsidRPr="00631DE1" w:rsidRDefault="00784C17" w:rsidP="00062466">
      <w:pPr>
        <w:pStyle w:val="Heading3"/>
        <w:rPr>
          <w:rFonts w:asciiTheme="minorHAnsi" w:hAnsiTheme="minorHAnsi" w:cstheme="minorHAnsi"/>
        </w:rPr>
      </w:pPr>
      <w:r w:rsidRPr="00631DE1">
        <w:rPr>
          <w:rFonts w:asciiTheme="minorHAnsi" w:hAnsiTheme="minorHAnsi" w:cstheme="minorHAnsi"/>
        </w:rPr>
        <w:t>III. Quality Assurance and Control</w:t>
      </w:r>
    </w:p>
    <w:p w14:paraId="703F724E" w14:textId="01F66A21" w:rsidR="00972EC3" w:rsidRPr="00631DE1" w:rsidRDefault="00972EC3" w:rsidP="00972EC3">
      <w:pPr>
        <w:pStyle w:val="Heading4"/>
        <w:rPr>
          <w:rFonts w:asciiTheme="minorHAnsi" w:hAnsiTheme="minorHAnsi" w:cstheme="minorHAnsi"/>
          <w:color w:val="1F497D" w:themeColor="text2"/>
        </w:rPr>
      </w:pPr>
      <w:r w:rsidRPr="00631DE1">
        <w:rPr>
          <w:rFonts w:asciiTheme="minorHAnsi" w:hAnsiTheme="minorHAnsi" w:cstheme="minorHAnsi"/>
          <w:color w:val="1F497D" w:themeColor="text2"/>
        </w:rPr>
        <w:t>Sample Identification</w:t>
      </w:r>
    </w:p>
    <w:p w14:paraId="6552219E" w14:textId="77D67048" w:rsidR="00F76B69" w:rsidRPr="00631DE1" w:rsidRDefault="00F76B69" w:rsidP="00226631">
      <w:r w:rsidRPr="00631DE1">
        <w:rPr>
          <w:rStyle w:val="normaltextrun"/>
          <w:rFonts w:cs="Calibri"/>
          <w:color w:val="000000"/>
          <w:shd w:val="clear" w:color="auto" w:fill="FFFFFF"/>
        </w:rPr>
        <w:t>All field staff have taken a fish identification course for California freshwater and anadromous fishes. Fish identification resources and dichotomous keys are carried with the field crew if needed, and the field lead always checks fish identification if in question. </w:t>
      </w:r>
      <w:r w:rsidR="004D2DA1" w:rsidRPr="00631DE1">
        <w:rPr>
          <w:rStyle w:val="normaltextrun"/>
          <w:rFonts w:cs="Calibri"/>
          <w:color w:val="000000"/>
          <w:shd w:val="clear" w:color="auto" w:fill="FFFFFF"/>
        </w:rPr>
        <w:t xml:space="preserve">Field identification of fish using </w:t>
      </w:r>
      <w:r w:rsidR="009E7259" w:rsidRPr="00631DE1">
        <w:rPr>
          <w:rStyle w:val="normaltextrun"/>
          <w:rFonts w:cs="Calibri"/>
          <w:color w:val="000000"/>
          <w:shd w:val="clear" w:color="auto" w:fill="FFFFFF"/>
        </w:rPr>
        <w:t xml:space="preserve">phenotypic characteristics may not be the correct genetic identification. </w:t>
      </w:r>
    </w:p>
    <w:p w14:paraId="5C902D96" w14:textId="63C8195B" w:rsidR="00972EC3" w:rsidRPr="00631DE1" w:rsidRDefault="00972EC3" w:rsidP="00972EC3">
      <w:pPr>
        <w:pStyle w:val="Heading4"/>
        <w:rPr>
          <w:rFonts w:asciiTheme="minorHAnsi" w:hAnsiTheme="minorHAnsi" w:cstheme="minorHAnsi"/>
          <w:i w:val="0"/>
          <w:color w:val="7030A0"/>
        </w:rPr>
      </w:pPr>
      <w:r w:rsidRPr="00631DE1">
        <w:rPr>
          <w:rFonts w:asciiTheme="minorHAnsi" w:hAnsiTheme="minorHAnsi" w:cstheme="minorHAnsi"/>
          <w:color w:val="1F497D" w:themeColor="text2"/>
        </w:rPr>
        <w:t>Data Quality Control</w:t>
      </w:r>
    </w:p>
    <w:p w14:paraId="5D66B65B" w14:textId="77777777" w:rsidR="00843AE2" w:rsidRPr="00631DE1" w:rsidRDefault="00843AE2" w:rsidP="00843AE2">
      <w:pPr>
        <w:spacing w:before="168" w:after="216"/>
        <w:rPr>
          <w:rFonts w:eastAsia="Times New Roman" w:cstheme="minorHAnsi"/>
        </w:rPr>
      </w:pPr>
      <w:r w:rsidRPr="00631DE1">
        <w:rPr>
          <w:rFonts w:eastAsia="Times New Roman" w:cstheme="minorHAnsi"/>
        </w:rPr>
        <w:t xml:space="preserve">Four levels of quality control are conducted on data: </w:t>
      </w:r>
    </w:p>
    <w:p w14:paraId="486EA77C" w14:textId="77777777" w:rsidR="00843AE2" w:rsidRPr="00631DE1" w:rsidRDefault="00843AE2" w:rsidP="00843AE2">
      <w:pPr>
        <w:pStyle w:val="ListParagraph"/>
        <w:numPr>
          <w:ilvl w:val="0"/>
          <w:numId w:val="20"/>
        </w:numPr>
        <w:spacing w:before="168" w:after="216"/>
        <w:rPr>
          <w:rFonts w:eastAsia="Times New Roman" w:cstheme="minorHAnsi"/>
        </w:rPr>
      </w:pPr>
      <w:r w:rsidRPr="00631DE1">
        <w:rPr>
          <w:rFonts w:eastAsia="Times New Roman" w:cstheme="minorHAnsi"/>
        </w:rPr>
        <w:t xml:space="preserve">Field data are checked by someone other than the data recorder prior to leaving each field site, </w:t>
      </w:r>
    </w:p>
    <w:p w14:paraId="581C2580" w14:textId="77777777" w:rsidR="00843AE2" w:rsidRPr="00631DE1" w:rsidRDefault="00843AE2" w:rsidP="00843AE2">
      <w:pPr>
        <w:pStyle w:val="ListParagraph"/>
        <w:numPr>
          <w:ilvl w:val="0"/>
          <w:numId w:val="20"/>
        </w:numPr>
        <w:spacing w:before="168" w:after="216"/>
        <w:rPr>
          <w:rFonts w:eastAsia="Times New Roman" w:cstheme="minorHAnsi"/>
        </w:rPr>
      </w:pPr>
      <w:r w:rsidRPr="00631DE1">
        <w:rPr>
          <w:rFonts w:eastAsia="Times New Roman" w:cstheme="minorHAnsi"/>
        </w:rPr>
        <w:lastRenderedPageBreak/>
        <w:t xml:space="preserve">Datasheets are checked while being entered into the Microsoft Access database, which has customized error-checking and data validation checks, </w:t>
      </w:r>
    </w:p>
    <w:p w14:paraId="4AD77717" w14:textId="77777777" w:rsidR="00843AE2" w:rsidRPr="00631DE1" w:rsidRDefault="00843AE2" w:rsidP="00843AE2">
      <w:pPr>
        <w:pStyle w:val="ListParagraph"/>
        <w:numPr>
          <w:ilvl w:val="0"/>
          <w:numId w:val="20"/>
        </w:numPr>
        <w:spacing w:before="168" w:after="216"/>
        <w:rPr>
          <w:rFonts w:eastAsia="Times New Roman" w:cstheme="minorHAnsi"/>
        </w:rPr>
      </w:pPr>
      <w:r w:rsidRPr="00631DE1">
        <w:rPr>
          <w:rFonts w:eastAsia="Times New Roman" w:cstheme="minorHAnsi"/>
        </w:rPr>
        <w:t xml:space="preserve">A separate DWR staff member compares data from original field sheets to data entered into the database, </w:t>
      </w:r>
    </w:p>
    <w:p w14:paraId="47009428" w14:textId="455E4E33" w:rsidR="00843AE2" w:rsidRPr="00631DE1" w:rsidRDefault="00843AE2" w:rsidP="00843AE2">
      <w:pPr>
        <w:pStyle w:val="ListParagraph"/>
        <w:numPr>
          <w:ilvl w:val="0"/>
          <w:numId w:val="20"/>
        </w:numPr>
        <w:spacing w:before="168" w:after="216"/>
        <w:rPr>
          <w:rFonts w:eastAsia="Times New Roman" w:cstheme="minorHAnsi"/>
        </w:rPr>
      </w:pPr>
      <w:r w:rsidRPr="00631DE1">
        <w:rPr>
          <w:rFonts w:eastAsia="Times New Roman" w:cstheme="minorHAnsi"/>
        </w:rPr>
        <w:t>In</w:t>
      </w:r>
      <w:r w:rsidRPr="00631DE1">
        <w:rPr>
          <w:rFonts w:eastAsia="Times New Roman" w:cs="Calibri"/>
        </w:rPr>
        <w:t xml:space="preserve"> the Microsoft Access database, each </w:t>
      </w:r>
      <w:proofErr w:type="spellStart"/>
      <w:r w:rsidRPr="00631DE1">
        <w:rPr>
          <w:rFonts w:eastAsia="Times New Roman" w:cs="Calibri"/>
        </w:rPr>
        <w:t>FishTagID</w:t>
      </w:r>
      <w:proofErr w:type="spellEnd"/>
      <w:r w:rsidRPr="00631DE1">
        <w:rPr>
          <w:rFonts w:eastAsia="Times New Roman" w:cs="Calibri"/>
        </w:rPr>
        <w:t xml:space="preserve"> is linked between the original data entry field and the table results entry. If a </w:t>
      </w:r>
      <w:proofErr w:type="spellStart"/>
      <w:r w:rsidRPr="00631DE1">
        <w:rPr>
          <w:rFonts w:eastAsia="Times New Roman" w:cs="Calibri"/>
        </w:rPr>
        <w:t>FishTagID</w:t>
      </w:r>
      <w:proofErr w:type="spellEnd"/>
      <w:r w:rsidRPr="00631DE1">
        <w:rPr>
          <w:rFonts w:eastAsia="Times New Roman" w:cs="Calibri"/>
        </w:rPr>
        <w:t xml:space="preserve"> is missing or incorrect in the original data entry it cannot be entered into the table and vi</w:t>
      </w:r>
      <w:r w:rsidR="00A6441A" w:rsidRPr="00631DE1">
        <w:rPr>
          <w:rFonts w:eastAsia="Times New Roman" w:cs="Calibri"/>
        </w:rPr>
        <w:t>ce</w:t>
      </w:r>
      <w:r w:rsidRPr="00631DE1">
        <w:rPr>
          <w:rFonts w:eastAsia="Times New Roman" w:cs="Calibri"/>
        </w:rPr>
        <w:t xml:space="preserve"> versa. This helps eliminate mistakes in </w:t>
      </w:r>
      <w:proofErr w:type="spellStart"/>
      <w:r w:rsidRPr="00631DE1">
        <w:rPr>
          <w:rFonts w:eastAsia="Times New Roman" w:cs="Calibri"/>
        </w:rPr>
        <w:t>FishTagID</w:t>
      </w:r>
      <w:proofErr w:type="spellEnd"/>
      <w:r w:rsidRPr="00631DE1">
        <w:rPr>
          <w:rFonts w:eastAsia="Times New Roman" w:cs="Calibri"/>
        </w:rPr>
        <w:t xml:space="preserve"> use or replications of</w:t>
      </w:r>
      <w:r w:rsidR="007C65BD" w:rsidRPr="00631DE1">
        <w:rPr>
          <w:rFonts w:eastAsia="Times New Roman" w:cs="Calibri"/>
        </w:rPr>
        <w:t xml:space="preserve"> entries.</w:t>
      </w:r>
    </w:p>
    <w:p w14:paraId="129990F7" w14:textId="05404882" w:rsidR="000B2D65" w:rsidRPr="00631DE1" w:rsidRDefault="000B2D65" w:rsidP="000B2D65">
      <w:pPr>
        <w:pStyle w:val="Heading4"/>
        <w:rPr>
          <w:rFonts w:asciiTheme="minorHAnsi" w:hAnsiTheme="minorHAnsi" w:cstheme="minorHAnsi"/>
          <w:color w:val="1F497D" w:themeColor="text2"/>
        </w:rPr>
      </w:pPr>
      <w:r w:rsidRPr="00631DE1">
        <w:rPr>
          <w:rFonts w:asciiTheme="minorHAnsi" w:hAnsiTheme="minorHAnsi" w:cstheme="minorHAnsi"/>
          <w:color w:val="1F497D" w:themeColor="text2"/>
        </w:rPr>
        <w:t>Notes on Data Quality</w:t>
      </w:r>
    </w:p>
    <w:p w14:paraId="0E2A6205" w14:textId="25816C8E" w:rsidR="00F76B69" w:rsidRPr="00631DE1" w:rsidRDefault="00F76B69" w:rsidP="00226631">
      <w:r w:rsidRPr="00631DE1">
        <w:rPr>
          <w:rStyle w:val="normaltextrun"/>
          <w:rFonts w:cs="Calibri"/>
          <w:shd w:val="clear" w:color="auto" w:fill="FFFFFF"/>
        </w:rPr>
        <w:t>Based on a subset of samples that were genetically identified, species identification of minnows and basses &lt;30mm may not be reliable to the species level. </w:t>
      </w:r>
      <w:r w:rsidRPr="00631DE1">
        <w:rPr>
          <w:rStyle w:val="eop"/>
          <w:rFonts w:cs="Calibri"/>
          <w:shd w:val="clear" w:color="auto" w:fill="FFFFFF"/>
        </w:rPr>
        <w:t> </w:t>
      </w:r>
    </w:p>
    <w:p w14:paraId="030EEA60" w14:textId="39970780" w:rsidR="00784C17" w:rsidRPr="00631DE1" w:rsidRDefault="00784C17" w:rsidP="00062466">
      <w:pPr>
        <w:pStyle w:val="Heading3"/>
        <w:rPr>
          <w:rFonts w:asciiTheme="minorHAnsi" w:hAnsiTheme="minorHAnsi" w:cstheme="minorHAnsi"/>
        </w:rPr>
      </w:pPr>
      <w:r w:rsidRPr="00631DE1">
        <w:rPr>
          <w:rFonts w:asciiTheme="minorHAnsi" w:hAnsiTheme="minorHAnsi" w:cstheme="minorHAnsi"/>
        </w:rPr>
        <w:t xml:space="preserve">IV. </w:t>
      </w:r>
      <w:r w:rsidR="003E2603" w:rsidRPr="00631DE1">
        <w:rPr>
          <w:rFonts w:asciiTheme="minorHAnsi" w:hAnsiTheme="minorHAnsi" w:cstheme="minorHAnsi"/>
        </w:rPr>
        <w:t>Data Storage</w:t>
      </w:r>
    </w:p>
    <w:p w14:paraId="4090B4AF" w14:textId="77777777" w:rsidR="00AF7745" w:rsidRPr="00631DE1" w:rsidRDefault="00AE15F2" w:rsidP="00226631">
      <w:pPr>
        <w:pStyle w:val="Heading4"/>
        <w:rPr>
          <w:rFonts w:asciiTheme="minorHAnsi" w:hAnsiTheme="minorHAnsi"/>
        </w:rPr>
      </w:pPr>
      <w:r w:rsidRPr="00631DE1">
        <w:rPr>
          <w:rFonts w:asciiTheme="minorHAnsi" w:hAnsiTheme="minorHAnsi"/>
        </w:rPr>
        <w:t>Data Management and Archiving</w:t>
      </w:r>
    </w:p>
    <w:p w14:paraId="6F09ACDF" w14:textId="5A7AC8B7" w:rsidR="00AE15F2" w:rsidRPr="00631DE1" w:rsidRDefault="00AE15F2" w:rsidP="00226631">
      <w:r w:rsidRPr="00631DE1">
        <w:t xml:space="preserve">Field data are collected and recorded on paper datasheets by DWR personnel, then entered into a Microsoft Access database. </w:t>
      </w:r>
      <w:r w:rsidR="00AF7745" w:rsidRPr="00631DE1">
        <w:t>The field data from the species of interest log sheets is also entered into corresponding excel files.</w:t>
      </w:r>
      <w:r w:rsidRPr="00631DE1">
        <w:t xml:space="preserve"> Paper datasheets are archived in binders that are stored at the West Sacramento DWR office, and electronic copies are archived on DWR/AE</w:t>
      </w:r>
      <w:r w:rsidR="009D45E5">
        <w:t>U</w:t>
      </w:r>
      <w:r w:rsidRPr="00631DE1">
        <w:t xml:space="preserve"> Network drives. </w:t>
      </w:r>
    </w:p>
    <w:p w14:paraId="3077627A" w14:textId="5CEDFD49" w:rsidR="00AE15F2" w:rsidRPr="00631DE1" w:rsidRDefault="00AE15F2" w:rsidP="00226631">
      <w:pPr>
        <w:rPr>
          <w:rFonts w:eastAsia="Times New Roman"/>
        </w:rPr>
      </w:pPr>
      <w:r w:rsidRPr="00631DE1">
        <w:rPr>
          <w:rFonts w:eastAsia="Times New Roman"/>
        </w:rPr>
        <w:t>Taxonomic results are received from the contractor via email in an Excel spreadsheet</w:t>
      </w:r>
      <w:r w:rsidR="4D75D2D2" w:rsidRPr="00631DE1">
        <w:rPr>
          <w:rFonts w:eastAsia="Times New Roman"/>
        </w:rPr>
        <w:t>. Data are printed</w:t>
      </w:r>
      <w:r w:rsidRPr="00631DE1">
        <w:rPr>
          <w:rFonts w:eastAsia="Times New Roman"/>
        </w:rPr>
        <w:t xml:space="preserve"> and entered into the Access database </w:t>
      </w:r>
      <w:r w:rsidR="00AF7745" w:rsidRPr="00631DE1">
        <w:rPr>
          <w:rFonts w:eastAsia="Times New Roman"/>
        </w:rPr>
        <w:t xml:space="preserve">and corresponding excel files </w:t>
      </w:r>
      <w:r w:rsidRPr="00631DE1">
        <w:rPr>
          <w:rFonts w:eastAsia="Times New Roman"/>
        </w:rPr>
        <w:t>by DWR personnel. Hard copies of the data are printed and stored in binders at the West Sacramento DWR office. Electronic copies of results for taxonomic analyses are archived on DWR/AE</w:t>
      </w:r>
      <w:r w:rsidR="009D45E5">
        <w:rPr>
          <w:rFonts w:eastAsia="Times New Roman"/>
        </w:rPr>
        <w:t>U</w:t>
      </w:r>
      <w:r w:rsidRPr="00631DE1">
        <w:rPr>
          <w:rFonts w:eastAsia="Times New Roman"/>
        </w:rPr>
        <w:t xml:space="preserve"> Network drives. </w:t>
      </w:r>
    </w:p>
    <w:p w14:paraId="2437E434" w14:textId="631A2660" w:rsidR="00892D0B" w:rsidRPr="00631DE1" w:rsidRDefault="00422255" w:rsidP="00892D0B">
      <w:pPr>
        <w:pStyle w:val="Heading3"/>
        <w:rPr>
          <w:rFonts w:asciiTheme="minorHAnsi" w:hAnsiTheme="minorHAnsi" w:cstheme="minorHAnsi"/>
        </w:rPr>
      </w:pPr>
      <w:r w:rsidRPr="00631DE1">
        <w:rPr>
          <w:rFonts w:asciiTheme="minorHAnsi" w:hAnsiTheme="minorHAnsi" w:cstheme="minorHAnsi"/>
        </w:rPr>
        <w:t>V</w:t>
      </w:r>
      <w:r w:rsidR="00892D0B" w:rsidRPr="00631DE1">
        <w:rPr>
          <w:rFonts w:asciiTheme="minorHAnsi" w:hAnsiTheme="minorHAnsi" w:cstheme="minorHAnsi"/>
        </w:rPr>
        <w:t>. Historical Changes</w:t>
      </w:r>
    </w:p>
    <w:p w14:paraId="41758E1D" w14:textId="56F4B863" w:rsidR="00451C12" w:rsidRPr="00631DE1" w:rsidRDefault="00451C12" w:rsidP="00451C12">
      <w:pPr>
        <w:pStyle w:val="Heading4"/>
        <w:rPr>
          <w:rFonts w:asciiTheme="minorHAnsi" w:hAnsiTheme="minorHAnsi" w:cstheme="minorBidi"/>
          <w:color w:val="1F497D" w:themeColor="text2"/>
        </w:rPr>
      </w:pPr>
      <w:r w:rsidRPr="00631DE1">
        <w:rPr>
          <w:rFonts w:asciiTheme="minorHAnsi" w:hAnsiTheme="minorHAnsi" w:cstheme="minorBidi"/>
          <w:color w:val="1F497D" w:themeColor="text2"/>
        </w:rPr>
        <w:t>Methods</w:t>
      </w:r>
    </w:p>
    <w:p w14:paraId="48A49DCC" w14:textId="6BEC90FE" w:rsidR="61C80582" w:rsidRPr="00631DE1" w:rsidRDefault="61C80582" w:rsidP="5C82C6E4">
      <w:pPr>
        <w:rPr>
          <w:rFonts w:eastAsia="Calibri" w:cs="Calibri"/>
        </w:rPr>
      </w:pPr>
      <w:r w:rsidRPr="00631DE1">
        <w:rPr>
          <w:rFonts w:eastAsia="Calibri" w:cs="Calibri"/>
          <w:b/>
          <w:bCs/>
        </w:rPr>
        <w:t>2015:</w:t>
      </w:r>
      <w:r w:rsidRPr="00631DE1">
        <w:rPr>
          <w:rFonts w:eastAsia="Calibri" w:cs="Calibri"/>
        </w:rPr>
        <w:t xml:space="preserve"> Genetic analysis of species of interest started. A fin clip for genetic analysis was taken from Juvenile Chinook salmon and their catch Date, catch time, catch site, catch gear, fork length, weight, and presence or absence of adipose fin were recorded. Adult Chinook salmon were fin clipped and their catch date, location of catch, time of catch, acoustic tag ID and serial number, fork length, sex, presence or absence of adipose fin, and </w:t>
      </w:r>
      <w:proofErr w:type="spellStart"/>
      <w:r w:rsidRPr="00631DE1">
        <w:rPr>
          <w:rFonts w:eastAsia="Calibri" w:cs="Calibri"/>
        </w:rPr>
        <w:t>floy</w:t>
      </w:r>
      <w:proofErr w:type="spellEnd"/>
      <w:r w:rsidRPr="00631DE1">
        <w:rPr>
          <w:rFonts w:eastAsia="Calibri" w:cs="Calibri"/>
        </w:rPr>
        <w:t xml:space="preserve"> tag number were recorded. Delta Smelt, Longfin Smelt, and Wakasagi were fin clipped and their catch date, catch time, catch site, catch gear, fork length, weight, sex, and number of chromatophores were recorded. </w:t>
      </w:r>
      <w:r w:rsidR="00DE5671">
        <w:rPr>
          <w:rFonts w:eastAsia="Calibri" w:cs="Calibri"/>
        </w:rPr>
        <w:t xml:space="preserve">Older, frozen samples from before 2016 were also fin clipped and send for genetic analysis. </w:t>
      </w:r>
    </w:p>
    <w:p w14:paraId="52BAD8EE" w14:textId="3B7CB37D" w:rsidR="61C80582" w:rsidRPr="00631DE1" w:rsidRDefault="61C80582" w:rsidP="5C82C6E4">
      <w:pPr>
        <w:rPr>
          <w:rFonts w:eastAsia="Calibri" w:cs="Calibri"/>
        </w:rPr>
      </w:pPr>
      <w:r w:rsidRPr="00631DE1">
        <w:rPr>
          <w:rFonts w:eastAsia="Calibri" w:cs="Calibri"/>
          <w:b/>
          <w:bCs/>
        </w:rPr>
        <w:t xml:space="preserve">2016: </w:t>
      </w:r>
      <w:r w:rsidRPr="00631DE1">
        <w:rPr>
          <w:rFonts w:eastAsia="Calibri" w:cs="Calibri"/>
        </w:rPr>
        <w:t xml:space="preserve">Genetic analysis for juvenile Chinook salmon, adult Chinook salmon, Delta Smelt, Longfin Smelt, and Wakasagi continued, however gear type was no longer recorded. Also, direct or indirect take, poor or good fish condition, and fin clip taken or not began to be recorded for all species. For Delta Smelt and Wakasagi, V-shape on caudal peduncle and release information were recorded as well. Reproductive condition (milt, eggs, or unknown) also began to be recorded for Delta Smelt. Rainbow Trout was added to the species of interest genetic analysis with all the same parameters recorded as juvenile Chinook salmon including gear type. </w:t>
      </w:r>
    </w:p>
    <w:p w14:paraId="0BBF8DC9" w14:textId="0C75533A" w:rsidR="61C80582" w:rsidRPr="00631DE1" w:rsidRDefault="61C80582" w:rsidP="5C82C6E4">
      <w:pPr>
        <w:rPr>
          <w:rFonts w:eastAsia="Calibri" w:cs="Calibri"/>
        </w:rPr>
      </w:pPr>
      <w:r w:rsidRPr="00631DE1">
        <w:rPr>
          <w:rFonts w:eastAsia="Calibri" w:cs="Calibri"/>
          <w:b/>
          <w:bCs/>
        </w:rPr>
        <w:lastRenderedPageBreak/>
        <w:t xml:space="preserve">2017: </w:t>
      </w:r>
      <w:r w:rsidRPr="00631DE1">
        <w:rPr>
          <w:rFonts w:eastAsia="Calibri" w:cs="Calibri"/>
        </w:rPr>
        <w:t xml:space="preserve">Genetic analysis for juvenile Chinook salmon, adult Chinook salmon, Rainbow Trout, Delta Smelt, Longfin Smelt, and Wakasagi continued. For Adult Chinook salmon, acoustic tag ID and serial number was no longer recorded. </w:t>
      </w:r>
    </w:p>
    <w:p w14:paraId="2B0BBA85" w14:textId="27D7B205" w:rsidR="61C80582" w:rsidRPr="00631DE1" w:rsidRDefault="61C80582" w:rsidP="5C82C6E4">
      <w:pPr>
        <w:rPr>
          <w:rFonts w:eastAsia="Calibri" w:cs="Calibri"/>
        </w:rPr>
      </w:pPr>
      <w:r w:rsidRPr="00631DE1">
        <w:rPr>
          <w:rFonts w:eastAsia="Calibri" w:cs="Calibri"/>
          <w:b/>
          <w:bCs/>
        </w:rPr>
        <w:t xml:space="preserve">2018: </w:t>
      </w:r>
      <w:r w:rsidRPr="00631DE1">
        <w:rPr>
          <w:rFonts w:eastAsia="Calibri" w:cs="Calibri"/>
        </w:rPr>
        <w:t xml:space="preserve">Genetic analysis for juvenile Chinook salmon, adult Chinook salmon, Delta Smelt, Longfin Smelt, and Wakasagi continued and Hitch and Sacramento Blackfish were added as well. Hitch were fin clipped and catch date, catch time, catch site, catch gear, fork length, weight, direct or indirect take, and fin clip taken or not was recorded. Sacramento Blackfish were processed the same way as Hitch except presence or absence of PIT tags were recorded as well. Total length and weight began to be recorded for adult Chinook salmon. </w:t>
      </w:r>
    </w:p>
    <w:p w14:paraId="5D67EE56" w14:textId="7BC9E678" w:rsidR="61C80582" w:rsidRPr="00C435B2" w:rsidRDefault="61C80582" w:rsidP="5C82C6E4">
      <w:r w:rsidRPr="00631DE1">
        <w:rPr>
          <w:rFonts w:eastAsia="Calibri" w:cs="Calibri"/>
          <w:b/>
          <w:bCs/>
        </w:rPr>
        <w:t xml:space="preserve">2019: </w:t>
      </w:r>
      <w:r w:rsidRPr="00631DE1">
        <w:rPr>
          <w:rFonts w:eastAsia="Calibri" w:cs="Calibri"/>
        </w:rPr>
        <w:t xml:space="preserve">Genetic analysis for juvenile Chinook salmon, adult Chinook salmon, Delta Smelt, Longfin Smelt, Wakasagi, Hitch, and Sacramento Blackfish continued. Whether the fish was </w:t>
      </w:r>
      <w:proofErr w:type="spellStart"/>
      <w:r w:rsidRPr="00631DE1">
        <w:rPr>
          <w:rFonts w:eastAsia="Calibri" w:cs="Calibri"/>
        </w:rPr>
        <w:t>smolting</w:t>
      </w:r>
      <w:proofErr w:type="spellEnd"/>
      <w:r w:rsidRPr="00631DE1">
        <w:rPr>
          <w:rFonts w:eastAsia="Calibri" w:cs="Calibri"/>
        </w:rPr>
        <w:t xml:space="preserve"> or not and a distinction between lab weight and field weight began to be recorded for juvenile Chinook salmon. The number or dorsal rays and anal rays began to be recorded and weight was no longer recorded for Hitch. Lab weight instead of field weight started to be recorded for Sacramento Blackfish. Lamprey was added to the species of interest genetic analysis. Catch date, catch time, catch site, catch gear, fork length, presence or absence of eyes, direct or indirect take, condition, and whether or not a fin clip was taken were recorded. Weight was no longer recorded for adult Chinook salmon. </w:t>
      </w:r>
      <w:r w:rsidR="00304676">
        <w:rPr>
          <w:rFonts w:eastAsia="Calibri" w:cs="Calibri"/>
        </w:rPr>
        <w:t>Fin clips were taken for Rainbow Trout, but not analyzed. They are currently stored at UCD.</w:t>
      </w:r>
      <w:r w:rsidR="001B691B">
        <w:rPr>
          <w:rFonts w:eastAsia="Calibri" w:cs="Calibri"/>
        </w:rPr>
        <w:t xml:space="preserve"> The</w:t>
      </w:r>
      <w:r w:rsidR="00304676">
        <w:rPr>
          <w:rFonts w:eastAsia="Calibri" w:cs="Calibri"/>
        </w:rPr>
        <w:t xml:space="preserve"> </w:t>
      </w:r>
      <w:r w:rsidR="001B691B">
        <w:rPr>
          <w:rFonts w:eastAsia="Calibri" w:cs="Calibri"/>
        </w:rPr>
        <w:t>b</w:t>
      </w:r>
      <w:r w:rsidR="00C435B2">
        <w:rPr>
          <w:rFonts w:eastAsia="Calibri" w:cs="Calibri"/>
        </w:rPr>
        <w:t xml:space="preserve">lackfish and lamprey samples </w:t>
      </w:r>
      <w:r w:rsidR="001B691B">
        <w:rPr>
          <w:rFonts w:eastAsia="Calibri" w:cs="Calibri"/>
        </w:rPr>
        <w:t xml:space="preserve">that </w:t>
      </w:r>
      <w:r w:rsidR="009E7AD8">
        <w:rPr>
          <w:rFonts w:eastAsia="Calibri" w:cs="Calibri"/>
        </w:rPr>
        <w:t>were</w:t>
      </w:r>
      <w:r w:rsidR="00C435B2">
        <w:rPr>
          <w:rFonts w:eastAsia="Calibri" w:cs="Calibri"/>
        </w:rPr>
        <w:t xml:space="preserve"> collected </w:t>
      </w:r>
      <w:r w:rsidR="009E7AD8">
        <w:rPr>
          <w:rFonts w:eastAsia="Calibri" w:cs="Calibri"/>
        </w:rPr>
        <w:t>are</w:t>
      </w:r>
      <w:r w:rsidR="00C435B2">
        <w:rPr>
          <w:rFonts w:eastAsia="Calibri" w:cs="Calibri"/>
        </w:rPr>
        <w:t xml:space="preserve"> being used for studies at the GVL</w:t>
      </w:r>
      <w:r w:rsidR="001B691B">
        <w:rPr>
          <w:rFonts w:eastAsia="Calibri" w:cs="Calibri"/>
        </w:rPr>
        <w:t xml:space="preserve">, and not necessarily Yolo reporting or studies. </w:t>
      </w:r>
    </w:p>
    <w:p w14:paraId="29BC4896" w14:textId="13F39D99" w:rsidR="001B691B" w:rsidRPr="00C435B2" w:rsidRDefault="61C80582" w:rsidP="001B691B">
      <w:r w:rsidRPr="00631DE1">
        <w:rPr>
          <w:rFonts w:eastAsia="Calibri" w:cs="Calibri"/>
          <w:b/>
          <w:bCs/>
        </w:rPr>
        <w:t xml:space="preserve">2020: </w:t>
      </w:r>
      <w:r w:rsidRPr="00631DE1">
        <w:rPr>
          <w:rFonts w:eastAsia="Calibri" w:cs="Calibri"/>
        </w:rPr>
        <w:t>Genetic analysis for juvenile Chinook salmon, adult Chinook salmon, Delta Smelt, Longfin Smelt, Wakasagi, Sacramento Blackfish, and Lamprey continued. Genetic analysis was no longer done for Hitch</w:t>
      </w:r>
      <w:r w:rsidR="00197B26" w:rsidRPr="00631DE1">
        <w:rPr>
          <w:rFonts w:eastAsia="Calibri" w:cs="Calibri"/>
        </w:rPr>
        <w:t>, due to inability for</w:t>
      </w:r>
      <w:r w:rsidR="00055E1A" w:rsidRPr="00631DE1">
        <w:rPr>
          <w:rFonts w:eastAsia="Calibri" w:cs="Calibri"/>
        </w:rPr>
        <w:t xml:space="preserve"> </w:t>
      </w:r>
      <w:r w:rsidR="00AF5A94" w:rsidRPr="00631DE1">
        <w:rPr>
          <w:rFonts w:eastAsia="Calibri" w:cs="Calibri"/>
        </w:rPr>
        <w:t xml:space="preserve">the current </w:t>
      </w:r>
      <w:r w:rsidR="005B3D98" w:rsidRPr="00631DE1">
        <w:rPr>
          <w:rFonts w:eastAsia="Calibri" w:cs="Calibri"/>
        </w:rPr>
        <w:t xml:space="preserve">locus </w:t>
      </w:r>
      <w:r w:rsidR="005078BF" w:rsidRPr="00631DE1">
        <w:rPr>
          <w:rFonts w:eastAsia="Calibri" w:cs="Calibri"/>
        </w:rPr>
        <w:t>used for genetic identification to distinguish between Hitch, California Roach, and Blackfish</w:t>
      </w:r>
      <w:r w:rsidRPr="00631DE1">
        <w:rPr>
          <w:rFonts w:eastAsia="Calibri" w:cs="Calibri"/>
        </w:rPr>
        <w:t>. Life stage (</w:t>
      </w:r>
      <w:proofErr w:type="spellStart"/>
      <w:r w:rsidRPr="00631DE1">
        <w:rPr>
          <w:rFonts w:eastAsia="Calibri" w:cs="Calibri"/>
        </w:rPr>
        <w:t>ammocoete</w:t>
      </w:r>
      <w:proofErr w:type="spellEnd"/>
      <w:r w:rsidRPr="00631DE1">
        <w:rPr>
          <w:rFonts w:eastAsia="Calibri" w:cs="Calibri"/>
        </w:rPr>
        <w:t xml:space="preserve"> or </w:t>
      </w:r>
      <w:proofErr w:type="spellStart"/>
      <w:r w:rsidRPr="00631DE1">
        <w:rPr>
          <w:rFonts w:eastAsia="Calibri" w:cs="Calibri"/>
        </w:rPr>
        <w:t>macropthalmia</w:t>
      </w:r>
      <w:proofErr w:type="spellEnd"/>
      <w:r w:rsidRPr="00631DE1">
        <w:rPr>
          <w:rFonts w:eastAsia="Calibri" w:cs="Calibri"/>
        </w:rPr>
        <w:t xml:space="preserve">) was recorded for Lamprey. Stage (smolt, parr, or fry) was recorded for juvenile Chinook salmon rather than if they were </w:t>
      </w:r>
      <w:proofErr w:type="spellStart"/>
      <w:r w:rsidRPr="00631DE1">
        <w:rPr>
          <w:rFonts w:eastAsia="Calibri" w:cs="Calibri"/>
        </w:rPr>
        <w:t>smolting</w:t>
      </w:r>
      <w:proofErr w:type="spellEnd"/>
      <w:r w:rsidRPr="00631DE1">
        <w:rPr>
          <w:rFonts w:eastAsia="Calibri" w:cs="Calibri"/>
        </w:rPr>
        <w:t xml:space="preserve"> or not.</w:t>
      </w:r>
      <w:r w:rsidR="00304676">
        <w:rPr>
          <w:rFonts w:eastAsia="Calibri" w:cs="Calibri"/>
        </w:rPr>
        <w:t xml:space="preserve"> Fin clips were taken for Rainbow Trout, but not analyzed</w:t>
      </w:r>
      <w:r w:rsidR="001B691B">
        <w:rPr>
          <w:rFonts w:eastAsia="Calibri" w:cs="Calibri"/>
        </w:rPr>
        <w:t>.</w:t>
      </w:r>
      <w:r w:rsidR="001B691B" w:rsidRPr="001B691B">
        <w:rPr>
          <w:rFonts w:eastAsia="Calibri" w:cs="Calibri"/>
        </w:rPr>
        <w:t xml:space="preserve"> </w:t>
      </w:r>
      <w:r w:rsidR="001B691B">
        <w:rPr>
          <w:rFonts w:eastAsia="Calibri" w:cs="Calibri"/>
        </w:rPr>
        <w:t xml:space="preserve">The blackfish and lamprey samples that were collected are being used for studies at the GVL, and not necessarily Yolo reporting or studies. </w:t>
      </w:r>
    </w:p>
    <w:p w14:paraId="7ADC77F6" w14:textId="51D39453" w:rsidR="008B3751" w:rsidRDefault="00C435B2" w:rsidP="5C82C6E4">
      <w:pPr>
        <w:rPr>
          <w:rFonts w:eastAsia="Calibri" w:cs="Calibri"/>
        </w:rPr>
      </w:pPr>
      <w:r w:rsidRPr="00C435B2">
        <w:rPr>
          <w:rFonts w:eastAsia="Calibri" w:cs="Calibri"/>
          <w:b/>
          <w:bCs/>
        </w:rPr>
        <w:t xml:space="preserve">2021: </w:t>
      </w:r>
      <w:r w:rsidRPr="00C435B2">
        <w:rPr>
          <w:rFonts w:eastAsia="Calibri" w:cs="Calibri"/>
        </w:rPr>
        <w:t>Swabs</w:t>
      </w:r>
      <w:r w:rsidR="001B691B">
        <w:rPr>
          <w:rFonts w:eastAsia="Calibri" w:cs="Calibri"/>
        </w:rPr>
        <w:t xml:space="preserve"> for SHERLOCK analysis</w:t>
      </w:r>
      <w:r>
        <w:rPr>
          <w:rFonts w:eastAsia="Calibri" w:cs="Calibri"/>
        </w:rPr>
        <w:t xml:space="preserve"> </w:t>
      </w:r>
      <w:r w:rsidR="001B691B">
        <w:rPr>
          <w:rFonts w:eastAsia="Calibri" w:cs="Calibri"/>
        </w:rPr>
        <w:t xml:space="preserve">were added to the cheat sheet </w:t>
      </w:r>
      <w:r>
        <w:rPr>
          <w:rFonts w:eastAsia="Calibri" w:cs="Calibri"/>
        </w:rPr>
        <w:t xml:space="preserve">for </w:t>
      </w:r>
      <w:r w:rsidR="009E7AD8">
        <w:rPr>
          <w:rFonts w:eastAsia="Calibri" w:cs="Calibri"/>
        </w:rPr>
        <w:t xml:space="preserve">all caught salmonids and </w:t>
      </w:r>
      <w:r w:rsidR="009D45E5">
        <w:rPr>
          <w:rFonts w:eastAsia="Calibri" w:cs="Calibri"/>
        </w:rPr>
        <w:t>D</w:t>
      </w:r>
      <w:r w:rsidR="009E7AD8">
        <w:rPr>
          <w:rFonts w:eastAsia="Calibri" w:cs="Calibri"/>
        </w:rPr>
        <w:t xml:space="preserve">elta </w:t>
      </w:r>
      <w:r w:rsidR="009D45E5">
        <w:rPr>
          <w:rFonts w:eastAsia="Calibri" w:cs="Calibri"/>
        </w:rPr>
        <w:t>S</w:t>
      </w:r>
      <w:r w:rsidR="009E7AD8">
        <w:rPr>
          <w:rFonts w:eastAsia="Calibri" w:cs="Calibri"/>
        </w:rPr>
        <w:t>melt</w:t>
      </w:r>
      <w:r w:rsidR="001B691B">
        <w:rPr>
          <w:rFonts w:eastAsia="Calibri" w:cs="Calibri"/>
        </w:rPr>
        <w:t xml:space="preserve">. These swabs will be taken along the side of the fish and placed in PBS buffer for analysis. </w:t>
      </w:r>
      <w:r w:rsidR="008B3751">
        <w:rPr>
          <w:rFonts w:eastAsia="Calibri" w:cs="Calibri"/>
        </w:rPr>
        <w:t xml:space="preserve">Genetic analysis began for Killifish on August 9, </w:t>
      </w:r>
      <w:proofErr w:type="gramStart"/>
      <w:r w:rsidR="008B3751">
        <w:rPr>
          <w:rFonts w:eastAsia="Calibri" w:cs="Calibri"/>
        </w:rPr>
        <w:t>2021</w:t>
      </w:r>
      <w:proofErr w:type="gramEnd"/>
      <w:r w:rsidR="008B3751">
        <w:rPr>
          <w:rFonts w:eastAsia="Calibri" w:cs="Calibri"/>
        </w:rPr>
        <w:t xml:space="preserve"> to help differentiate between Bluefin and Rainwater Killifish. </w:t>
      </w:r>
    </w:p>
    <w:p w14:paraId="12766824" w14:textId="000C07B1" w:rsidR="009D45E5" w:rsidRPr="009D45E5" w:rsidRDefault="009D45E5" w:rsidP="5C82C6E4">
      <w:pPr>
        <w:rPr>
          <w:rFonts w:eastAsia="Calibri" w:cs="Calibri"/>
        </w:rPr>
      </w:pPr>
      <w:r w:rsidRPr="009D45E5">
        <w:rPr>
          <w:rFonts w:eastAsia="Calibri" w:cs="Calibri"/>
          <w:b/>
          <w:bCs/>
        </w:rPr>
        <w:t xml:space="preserve">2022: </w:t>
      </w:r>
      <w:r w:rsidRPr="00631DE1">
        <w:rPr>
          <w:rFonts w:eastAsia="Calibri" w:cs="Calibri"/>
        </w:rPr>
        <w:t>Genetic analysis for juvenile Chinook salmon, adult Chinook salmon, Delta Smelt, Longfin Smelt, Wakasagi, and Lamprey continued.</w:t>
      </w:r>
      <w:r w:rsidR="00133BBE">
        <w:rPr>
          <w:rFonts w:eastAsia="Calibri" w:cs="Calibri"/>
        </w:rPr>
        <w:t xml:space="preserve"> Fin clips continued to be collected on a subset of Killifish with the goal of 5 samples per month from each the Above Lisbon and Below Lisbon sites (up to 10 total/month). This is to continue tracking the presence or spread of Bluefin Killifish across the YBFMP sampling locations.</w:t>
      </w:r>
    </w:p>
    <w:p w14:paraId="55A93580" w14:textId="1A289804" w:rsidR="004B6751" w:rsidRPr="00631DE1" w:rsidRDefault="006467BA" w:rsidP="00FE0A84">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Data Table</w:t>
      </w:r>
      <w:r w:rsidR="00454764" w:rsidRPr="00631DE1">
        <w:rPr>
          <w:rFonts w:asciiTheme="minorHAnsi" w:hAnsiTheme="minorHAnsi" w:cstheme="minorHAnsi"/>
          <w:color w:val="1F497D" w:themeColor="text2"/>
        </w:rPr>
        <w:t>s</w:t>
      </w:r>
    </w:p>
    <w:p w14:paraId="1B2D1A48" w14:textId="486C501A" w:rsidR="003E12BF" w:rsidRPr="00631DE1" w:rsidRDefault="003E33D9" w:rsidP="000055AC">
      <w:pPr>
        <w:rPr>
          <w:rFonts w:cstheme="minorHAnsi"/>
          <w:color w:val="002060"/>
        </w:rPr>
      </w:pPr>
      <w:r w:rsidRPr="00631DE1">
        <w:rPr>
          <w:rFonts w:cstheme="minorHAnsi"/>
          <w:b/>
        </w:rPr>
        <w:t>Tab</w:t>
      </w:r>
      <w:r w:rsidR="00713222" w:rsidRPr="00631DE1">
        <w:rPr>
          <w:rFonts w:cstheme="minorHAnsi"/>
          <w:b/>
        </w:rPr>
        <w:t>le Description:</w:t>
      </w:r>
      <w:r w:rsidR="002314AA" w:rsidRPr="00631DE1">
        <w:rPr>
          <w:rFonts w:cstheme="minorHAnsi"/>
          <w:b/>
        </w:rPr>
        <w:t xml:space="preserve"> </w:t>
      </w:r>
    </w:p>
    <w:tbl>
      <w:tblPr>
        <w:tblStyle w:val="LightList-Accent1"/>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919"/>
        <w:gridCol w:w="3759"/>
        <w:gridCol w:w="2383"/>
        <w:gridCol w:w="2016"/>
      </w:tblGrid>
      <w:tr w:rsidR="008D0A30" w:rsidRPr="00631DE1" w14:paraId="689EBEE4" w14:textId="77777777" w:rsidTr="008D0A30">
        <w:trPr>
          <w:cnfStyle w:val="100000000000" w:firstRow="1" w:lastRow="0" w:firstColumn="0" w:lastColumn="0" w:oddVBand="0" w:evenVBand="0" w:oddHBand="0" w:evenHBand="0" w:firstRowFirstColumn="0" w:firstRowLastColumn="0" w:lastRowFirstColumn="0" w:lastRowLastColumn="0"/>
          <w:trHeight w:val="1098"/>
        </w:trPr>
        <w:tc>
          <w:tcPr>
            <w:cnfStyle w:val="001000000000" w:firstRow="0" w:lastRow="0" w:firstColumn="1" w:lastColumn="0" w:oddVBand="0" w:evenVBand="0" w:oddHBand="0" w:evenHBand="0" w:firstRowFirstColumn="0" w:firstRowLastColumn="0" w:lastRowFirstColumn="0" w:lastRowLastColumn="0"/>
            <w:tcW w:w="1919" w:type="dxa"/>
            <w:shd w:val="clear" w:color="auto" w:fill="1F497D" w:themeFill="text2"/>
          </w:tcPr>
          <w:p w14:paraId="0DD32E3B" w14:textId="77777777" w:rsidR="003E33D9" w:rsidRPr="00631DE1" w:rsidRDefault="003E33D9" w:rsidP="003E33D9">
            <w:pPr>
              <w:rPr>
                <w:rFonts w:cstheme="minorHAnsi"/>
              </w:rPr>
            </w:pPr>
            <w:r w:rsidRPr="00631DE1">
              <w:rPr>
                <w:rFonts w:cstheme="minorHAnsi"/>
              </w:rPr>
              <w:lastRenderedPageBreak/>
              <w:t>Column name</w:t>
            </w:r>
          </w:p>
        </w:tc>
        <w:tc>
          <w:tcPr>
            <w:tcW w:w="3759" w:type="dxa"/>
            <w:shd w:val="clear" w:color="auto" w:fill="1F497D" w:themeFill="text2"/>
          </w:tcPr>
          <w:p w14:paraId="79A1445A" w14:textId="77777777" w:rsidR="003E33D9" w:rsidRPr="00631DE1" w:rsidRDefault="003E33D9" w:rsidP="003E33D9">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Description</w:t>
            </w:r>
          </w:p>
        </w:tc>
        <w:tc>
          <w:tcPr>
            <w:tcW w:w="2383" w:type="dxa"/>
            <w:shd w:val="clear" w:color="auto" w:fill="1F497D" w:themeFill="text2"/>
          </w:tcPr>
          <w:p w14:paraId="2DDA8FCA" w14:textId="3DF8CD2A" w:rsidR="003E33D9" w:rsidRPr="00631DE1" w:rsidRDefault="003E33D9" w:rsidP="003E33D9">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Unit or code explanation or date format</w:t>
            </w:r>
          </w:p>
        </w:tc>
        <w:tc>
          <w:tcPr>
            <w:tcW w:w="2016" w:type="dxa"/>
            <w:shd w:val="clear" w:color="auto" w:fill="1F497D" w:themeFill="text2"/>
          </w:tcPr>
          <w:p w14:paraId="34CAF17B" w14:textId="77777777" w:rsidR="003E33D9" w:rsidRPr="00631DE1" w:rsidRDefault="003E33D9" w:rsidP="003E33D9">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Empty value code</w:t>
            </w:r>
          </w:p>
        </w:tc>
      </w:tr>
      <w:tr w:rsidR="002314AA" w:rsidRPr="00631DE1" w14:paraId="1BA71C51"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2D0E2E69" w14:textId="7F6F16A4" w:rsidR="002314AA" w:rsidRPr="00631DE1" w:rsidRDefault="002314AA" w:rsidP="002314AA">
            <w:pPr>
              <w:rPr>
                <w:rFonts w:cstheme="minorHAnsi"/>
                <w:b w:val="0"/>
                <w:sz w:val="20"/>
                <w:szCs w:val="20"/>
              </w:rPr>
            </w:pPr>
          </w:p>
        </w:tc>
        <w:tc>
          <w:tcPr>
            <w:tcW w:w="3759" w:type="dxa"/>
          </w:tcPr>
          <w:p w14:paraId="1417361C" w14:textId="28206FD5"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598379FB" w14:textId="442760D5"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23EB79A9"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3A00E4E0"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74F613AF" w14:textId="06F13938" w:rsidR="002314AA" w:rsidRPr="00631DE1" w:rsidRDefault="002314AA" w:rsidP="002314AA">
            <w:pPr>
              <w:rPr>
                <w:rFonts w:cstheme="minorHAnsi"/>
                <w:b w:val="0"/>
                <w:sz w:val="20"/>
                <w:szCs w:val="20"/>
              </w:rPr>
            </w:pPr>
          </w:p>
        </w:tc>
        <w:tc>
          <w:tcPr>
            <w:tcW w:w="3759" w:type="dxa"/>
          </w:tcPr>
          <w:p w14:paraId="1F5E0CA0" w14:textId="63C490BB"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761706E6" w14:textId="35BAA37F"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6C70AF45"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260388FE"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4F593420" w14:textId="22DA5B8F" w:rsidR="002314AA" w:rsidRPr="00631DE1" w:rsidRDefault="002314AA" w:rsidP="002314AA">
            <w:pPr>
              <w:rPr>
                <w:rFonts w:cstheme="minorHAnsi"/>
                <w:b w:val="0"/>
                <w:sz w:val="20"/>
                <w:szCs w:val="20"/>
              </w:rPr>
            </w:pPr>
          </w:p>
        </w:tc>
        <w:tc>
          <w:tcPr>
            <w:tcW w:w="3759" w:type="dxa"/>
          </w:tcPr>
          <w:p w14:paraId="2C3185CB" w14:textId="6F2CC04E"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02E6923E"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628511AA"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01AACA54"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70AB47C5" w14:textId="0461D9B7" w:rsidR="002314AA" w:rsidRPr="00631DE1" w:rsidRDefault="002314AA" w:rsidP="002314AA">
            <w:pPr>
              <w:rPr>
                <w:rFonts w:cstheme="minorHAnsi"/>
                <w:b w:val="0"/>
                <w:sz w:val="20"/>
                <w:szCs w:val="20"/>
              </w:rPr>
            </w:pPr>
          </w:p>
        </w:tc>
        <w:tc>
          <w:tcPr>
            <w:tcW w:w="3759" w:type="dxa"/>
          </w:tcPr>
          <w:p w14:paraId="75ED460D" w14:textId="2DF75418"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2AA559BC"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24704243"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618F27D1" w14:textId="77777777" w:rsidTr="008D0A30">
        <w:trPr>
          <w:trHeight w:val="318"/>
        </w:trPr>
        <w:tc>
          <w:tcPr>
            <w:cnfStyle w:val="001000000000" w:firstRow="0" w:lastRow="0" w:firstColumn="1" w:lastColumn="0" w:oddVBand="0" w:evenVBand="0" w:oddHBand="0" w:evenHBand="0" w:firstRowFirstColumn="0" w:firstRowLastColumn="0" w:lastRowFirstColumn="0" w:lastRowLastColumn="0"/>
            <w:tcW w:w="1919" w:type="dxa"/>
          </w:tcPr>
          <w:p w14:paraId="10209EA8" w14:textId="01927640" w:rsidR="002314AA" w:rsidRPr="00631DE1" w:rsidRDefault="002314AA" w:rsidP="002314AA">
            <w:pPr>
              <w:rPr>
                <w:rFonts w:cstheme="minorHAnsi"/>
                <w:b w:val="0"/>
                <w:sz w:val="20"/>
                <w:szCs w:val="20"/>
              </w:rPr>
            </w:pPr>
          </w:p>
        </w:tc>
        <w:tc>
          <w:tcPr>
            <w:tcW w:w="3759" w:type="dxa"/>
          </w:tcPr>
          <w:p w14:paraId="4E7357F8" w14:textId="38E9EF6A"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3A0293C5"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0FEBBBC5"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79963256" w14:textId="77777777" w:rsidTr="008D0A30">
        <w:trPr>
          <w:trHeight w:val="342"/>
        </w:trPr>
        <w:tc>
          <w:tcPr>
            <w:cnfStyle w:val="001000000000" w:firstRow="0" w:lastRow="0" w:firstColumn="1" w:lastColumn="0" w:oddVBand="0" w:evenVBand="0" w:oddHBand="0" w:evenHBand="0" w:firstRowFirstColumn="0" w:firstRowLastColumn="0" w:lastRowFirstColumn="0" w:lastRowLastColumn="0"/>
            <w:tcW w:w="1919" w:type="dxa"/>
          </w:tcPr>
          <w:p w14:paraId="4BF7600E" w14:textId="27FE3D62" w:rsidR="002314AA" w:rsidRPr="00631DE1" w:rsidRDefault="002314AA" w:rsidP="002314AA">
            <w:pPr>
              <w:rPr>
                <w:rFonts w:cstheme="minorHAnsi"/>
                <w:b w:val="0"/>
                <w:sz w:val="20"/>
                <w:szCs w:val="20"/>
              </w:rPr>
            </w:pPr>
          </w:p>
        </w:tc>
        <w:tc>
          <w:tcPr>
            <w:tcW w:w="3759" w:type="dxa"/>
          </w:tcPr>
          <w:p w14:paraId="6C2CDED6" w14:textId="6ACF2653"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106DAB36"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5A4DE6A5" w14:textId="54A6E4F3"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2314AA" w:rsidRPr="00631DE1" w14:paraId="6FB1ED6D" w14:textId="77777777" w:rsidTr="008D0A30">
        <w:trPr>
          <w:trHeight w:val="297"/>
        </w:trPr>
        <w:tc>
          <w:tcPr>
            <w:cnfStyle w:val="001000000000" w:firstRow="0" w:lastRow="0" w:firstColumn="1" w:lastColumn="0" w:oddVBand="0" w:evenVBand="0" w:oddHBand="0" w:evenHBand="0" w:firstRowFirstColumn="0" w:firstRowLastColumn="0" w:lastRowFirstColumn="0" w:lastRowLastColumn="0"/>
            <w:tcW w:w="1919" w:type="dxa"/>
          </w:tcPr>
          <w:p w14:paraId="12160AC0" w14:textId="2588FCD5" w:rsidR="002314AA" w:rsidRPr="00631DE1" w:rsidRDefault="002314AA" w:rsidP="002314AA">
            <w:pPr>
              <w:rPr>
                <w:rFonts w:cstheme="minorHAnsi"/>
                <w:b w:val="0"/>
                <w:sz w:val="20"/>
                <w:szCs w:val="20"/>
              </w:rPr>
            </w:pPr>
          </w:p>
        </w:tc>
        <w:tc>
          <w:tcPr>
            <w:tcW w:w="3759" w:type="dxa"/>
          </w:tcPr>
          <w:p w14:paraId="72A724D0" w14:textId="5F85A7F3"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83" w:type="dxa"/>
          </w:tcPr>
          <w:p w14:paraId="113C4131"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16" w:type="dxa"/>
          </w:tcPr>
          <w:p w14:paraId="4F9DB191" w14:textId="77777777" w:rsidR="002314AA" w:rsidRPr="00631DE1" w:rsidRDefault="002314AA" w:rsidP="002314AA">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F71FC7E" w14:textId="77777777" w:rsidR="000628DB" w:rsidRPr="00631DE1" w:rsidRDefault="000628DB" w:rsidP="000628DB">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Articles</w:t>
      </w:r>
    </w:p>
    <w:p w14:paraId="62F05D44" w14:textId="7E27C4BB" w:rsidR="000628DB" w:rsidRPr="00631DE1" w:rsidRDefault="000628DB" w:rsidP="000628DB">
      <w:pPr>
        <w:rPr>
          <w:rFonts w:cstheme="minorHAnsi"/>
        </w:rPr>
      </w:pPr>
      <w:r w:rsidRPr="00631DE1">
        <w:rPr>
          <w:rFonts w:cstheme="minorHAnsi"/>
        </w:rPr>
        <w:t>List articles or reports citing this dataset or have used this dataset in the past.</w:t>
      </w:r>
    </w:p>
    <w:tbl>
      <w:tblPr>
        <w:tblStyle w:val="LightList-Accent1"/>
        <w:tblW w:w="10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870"/>
        <w:gridCol w:w="2045"/>
        <w:gridCol w:w="2162"/>
      </w:tblGrid>
      <w:tr w:rsidR="00CB0E1E" w:rsidRPr="00631DE1" w14:paraId="09021284" w14:textId="77777777" w:rsidTr="008D0A30">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0" w:type="auto"/>
            <w:shd w:val="clear" w:color="auto" w:fill="1F497D" w:themeFill="text2"/>
          </w:tcPr>
          <w:p w14:paraId="3A36DE55" w14:textId="77777777" w:rsidR="000628DB" w:rsidRPr="00631DE1" w:rsidRDefault="000628DB" w:rsidP="00F26DEE">
            <w:pPr>
              <w:rPr>
                <w:rFonts w:cstheme="minorHAnsi"/>
              </w:rPr>
            </w:pPr>
            <w:r w:rsidRPr="00631DE1">
              <w:rPr>
                <w:rFonts w:cstheme="minorHAnsi"/>
              </w:rPr>
              <w:t>Article DOI or URL (DOI is preferred)</w:t>
            </w:r>
          </w:p>
        </w:tc>
        <w:tc>
          <w:tcPr>
            <w:tcW w:w="0" w:type="auto"/>
            <w:shd w:val="clear" w:color="auto" w:fill="1F497D" w:themeFill="text2"/>
          </w:tcPr>
          <w:p w14:paraId="65FC3A8B"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Article title</w:t>
            </w:r>
          </w:p>
        </w:tc>
        <w:tc>
          <w:tcPr>
            <w:tcW w:w="0" w:type="auto"/>
            <w:shd w:val="clear" w:color="auto" w:fill="1F497D" w:themeFill="text2"/>
          </w:tcPr>
          <w:p w14:paraId="185ED445"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Journal title</w:t>
            </w:r>
          </w:p>
        </w:tc>
      </w:tr>
      <w:tr w:rsidR="000628DB" w:rsidRPr="00631DE1" w14:paraId="4D08B1BC" w14:textId="77777777" w:rsidTr="008D0A30">
        <w:trPr>
          <w:trHeight w:val="281"/>
        </w:trPr>
        <w:tc>
          <w:tcPr>
            <w:cnfStyle w:val="001000000000" w:firstRow="0" w:lastRow="0" w:firstColumn="1" w:lastColumn="0" w:oddVBand="0" w:evenVBand="0" w:oddHBand="0" w:evenHBand="0" w:firstRowFirstColumn="0" w:firstRowLastColumn="0" w:lastRowFirstColumn="0" w:lastRowLastColumn="0"/>
            <w:tcW w:w="0" w:type="auto"/>
          </w:tcPr>
          <w:p w14:paraId="2F8D1551" w14:textId="77777777" w:rsidR="000628DB" w:rsidRPr="00631DE1" w:rsidRDefault="000628DB" w:rsidP="00F26DEE">
            <w:pPr>
              <w:rPr>
                <w:rFonts w:cstheme="minorHAnsi"/>
              </w:rPr>
            </w:pPr>
          </w:p>
        </w:tc>
        <w:tc>
          <w:tcPr>
            <w:tcW w:w="0" w:type="auto"/>
          </w:tcPr>
          <w:p w14:paraId="52778337"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4DF1B710"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4329C521"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619759BA" w14:textId="77777777" w:rsidR="000628DB" w:rsidRPr="00631DE1" w:rsidRDefault="000628DB" w:rsidP="00F26DEE">
            <w:pPr>
              <w:rPr>
                <w:rFonts w:cstheme="minorHAnsi"/>
              </w:rPr>
            </w:pPr>
          </w:p>
        </w:tc>
        <w:tc>
          <w:tcPr>
            <w:tcW w:w="0" w:type="auto"/>
          </w:tcPr>
          <w:p w14:paraId="065A2C03"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4C5710BB"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07E53D84"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347C4BBF" w14:textId="77777777" w:rsidR="000628DB" w:rsidRPr="00631DE1" w:rsidRDefault="000628DB" w:rsidP="00F26DEE">
            <w:pPr>
              <w:rPr>
                <w:rFonts w:cstheme="minorHAnsi"/>
              </w:rPr>
            </w:pPr>
          </w:p>
        </w:tc>
        <w:tc>
          <w:tcPr>
            <w:tcW w:w="0" w:type="auto"/>
          </w:tcPr>
          <w:p w14:paraId="1F72A02D"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0B77A44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0CD33FCC"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007593A6" w14:textId="77777777" w:rsidR="000628DB" w:rsidRPr="00631DE1" w:rsidRDefault="000628DB" w:rsidP="00F26DEE">
            <w:pPr>
              <w:rPr>
                <w:rFonts w:cstheme="minorHAnsi"/>
              </w:rPr>
            </w:pPr>
          </w:p>
        </w:tc>
        <w:tc>
          <w:tcPr>
            <w:tcW w:w="0" w:type="auto"/>
          </w:tcPr>
          <w:p w14:paraId="39ADFE9A"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630D35BB"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4EBE0542" w14:textId="77777777" w:rsidTr="008D0A30">
        <w:trPr>
          <w:trHeight w:val="281"/>
        </w:trPr>
        <w:tc>
          <w:tcPr>
            <w:cnfStyle w:val="001000000000" w:firstRow="0" w:lastRow="0" w:firstColumn="1" w:lastColumn="0" w:oddVBand="0" w:evenVBand="0" w:oddHBand="0" w:evenHBand="0" w:firstRowFirstColumn="0" w:firstRowLastColumn="0" w:lastRowFirstColumn="0" w:lastRowLastColumn="0"/>
            <w:tcW w:w="0" w:type="auto"/>
          </w:tcPr>
          <w:p w14:paraId="1F432810" w14:textId="77777777" w:rsidR="000628DB" w:rsidRPr="00631DE1" w:rsidRDefault="000628DB" w:rsidP="00F26DEE">
            <w:pPr>
              <w:rPr>
                <w:rFonts w:cstheme="minorHAnsi"/>
              </w:rPr>
            </w:pPr>
          </w:p>
        </w:tc>
        <w:tc>
          <w:tcPr>
            <w:tcW w:w="0" w:type="auto"/>
          </w:tcPr>
          <w:p w14:paraId="6E64B51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2883436A"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74CF9FDB"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6ADCA751" w14:textId="77777777" w:rsidR="000628DB" w:rsidRPr="00631DE1" w:rsidRDefault="000628DB" w:rsidP="00F26DEE">
            <w:pPr>
              <w:rPr>
                <w:rFonts w:cstheme="minorHAnsi"/>
              </w:rPr>
            </w:pPr>
          </w:p>
        </w:tc>
        <w:tc>
          <w:tcPr>
            <w:tcW w:w="0" w:type="auto"/>
          </w:tcPr>
          <w:p w14:paraId="2E0BAF4F"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11513E4C"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274CF234" w14:textId="77777777" w:rsidTr="008D0A30">
        <w:trPr>
          <w:trHeight w:val="266"/>
        </w:trPr>
        <w:tc>
          <w:tcPr>
            <w:cnfStyle w:val="001000000000" w:firstRow="0" w:lastRow="0" w:firstColumn="1" w:lastColumn="0" w:oddVBand="0" w:evenVBand="0" w:oddHBand="0" w:evenHBand="0" w:firstRowFirstColumn="0" w:firstRowLastColumn="0" w:lastRowFirstColumn="0" w:lastRowLastColumn="0"/>
            <w:tcW w:w="0" w:type="auto"/>
          </w:tcPr>
          <w:p w14:paraId="5C3481E1" w14:textId="77777777" w:rsidR="000628DB" w:rsidRPr="00631DE1" w:rsidRDefault="000628DB" w:rsidP="00F26DEE">
            <w:pPr>
              <w:rPr>
                <w:rFonts w:cstheme="minorHAnsi"/>
              </w:rPr>
            </w:pPr>
          </w:p>
        </w:tc>
        <w:tc>
          <w:tcPr>
            <w:tcW w:w="0" w:type="auto"/>
          </w:tcPr>
          <w:p w14:paraId="65676F2D"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tcPr>
          <w:p w14:paraId="4C20F467"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1638704" w14:textId="2B70D0AF" w:rsidR="000628DB" w:rsidRPr="00631DE1" w:rsidRDefault="000628DB" w:rsidP="000628DB">
      <w:pPr>
        <w:pStyle w:val="Heading2"/>
        <w:rPr>
          <w:rFonts w:asciiTheme="minorHAnsi" w:hAnsiTheme="minorHAnsi" w:cstheme="minorHAnsi"/>
          <w:color w:val="4F6228" w:themeColor="accent3" w:themeShade="80"/>
        </w:rPr>
      </w:pPr>
      <w:r w:rsidRPr="00631DE1">
        <w:rPr>
          <w:rFonts w:asciiTheme="minorHAnsi" w:hAnsiTheme="minorHAnsi" w:cstheme="minorHAnsi"/>
          <w:color w:val="1F497D" w:themeColor="text2"/>
        </w:rPr>
        <w:t xml:space="preserve">Scripts/code (software)- </w:t>
      </w:r>
      <w:r w:rsidRPr="00631DE1">
        <w:rPr>
          <w:rFonts w:asciiTheme="minorHAnsi" w:hAnsiTheme="minorHAnsi" w:cstheme="minorHAnsi"/>
          <w:color w:val="7030A0"/>
        </w:rPr>
        <w:t>Optional</w:t>
      </w:r>
    </w:p>
    <w:p w14:paraId="023F6B1D" w14:textId="7C607F70" w:rsidR="000628DB" w:rsidRPr="00631DE1" w:rsidRDefault="000628DB" w:rsidP="000628DB">
      <w:pPr>
        <w:rPr>
          <w:rFonts w:cstheme="minorHAnsi"/>
        </w:rPr>
      </w:pPr>
      <w:r w:rsidRPr="00631DE1">
        <w:rPr>
          <w:rFonts w:cstheme="minorHAnsi"/>
        </w:rPr>
        <w:t>List any software scripts/code you would like to archive along with your data. These may include processing scripts you wrote to create, clean, or analyze the data.</w:t>
      </w:r>
    </w:p>
    <w:tbl>
      <w:tblPr>
        <w:tblStyle w:val="LightList-Accent1"/>
        <w:tblW w:w="10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432"/>
        <w:gridCol w:w="4190"/>
        <w:gridCol w:w="3460"/>
      </w:tblGrid>
      <w:tr w:rsidR="00CB0E1E" w:rsidRPr="00631DE1" w14:paraId="5B75B0C3" w14:textId="77777777" w:rsidTr="008D0A3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32" w:type="dxa"/>
            <w:shd w:val="clear" w:color="auto" w:fill="1F497D" w:themeFill="text2"/>
          </w:tcPr>
          <w:p w14:paraId="55FCF606" w14:textId="77777777" w:rsidR="000628DB" w:rsidRPr="00631DE1" w:rsidRDefault="000628DB" w:rsidP="00F26DEE">
            <w:pPr>
              <w:rPr>
                <w:rFonts w:cstheme="minorHAnsi"/>
              </w:rPr>
            </w:pPr>
            <w:r w:rsidRPr="00631DE1">
              <w:rPr>
                <w:rFonts w:cstheme="minorHAnsi"/>
              </w:rPr>
              <w:t>File name</w:t>
            </w:r>
          </w:p>
        </w:tc>
        <w:tc>
          <w:tcPr>
            <w:tcW w:w="4190" w:type="dxa"/>
            <w:shd w:val="clear" w:color="auto" w:fill="1F497D" w:themeFill="text2"/>
          </w:tcPr>
          <w:p w14:paraId="647730C0"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Description</w:t>
            </w:r>
          </w:p>
        </w:tc>
        <w:tc>
          <w:tcPr>
            <w:tcW w:w="3460" w:type="dxa"/>
            <w:shd w:val="clear" w:color="auto" w:fill="1F497D" w:themeFill="text2"/>
          </w:tcPr>
          <w:p w14:paraId="4B962E29"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Scripting language</w:t>
            </w:r>
          </w:p>
        </w:tc>
      </w:tr>
      <w:tr w:rsidR="000628DB" w:rsidRPr="00631DE1" w14:paraId="5D57E9A0" w14:textId="77777777" w:rsidTr="008D0A30">
        <w:trPr>
          <w:trHeight w:val="255"/>
        </w:trPr>
        <w:tc>
          <w:tcPr>
            <w:cnfStyle w:val="001000000000" w:firstRow="0" w:lastRow="0" w:firstColumn="1" w:lastColumn="0" w:oddVBand="0" w:evenVBand="0" w:oddHBand="0" w:evenHBand="0" w:firstRowFirstColumn="0" w:firstRowLastColumn="0" w:lastRowFirstColumn="0" w:lastRowLastColumn="0"/>
            <w:tcW w:w="2432" w:type="dxa"/>
          </w:tcPr>
          <w:p w14:paraId="4D0B08D3" w14:textId="77777777" w:rsidR="000628DB" w:rsidRPr="00631DE1" w:rsidRDefault="000628DB" w:rsidP="00F26DEE">
            <w:pPr>
              <w:rPr>
                <w:rFonts w:cstheme="minorHAnsi"/>
              </w:rPr>
            </w:pPr>
          </w:p>
        </w:tc>
        <w:tc>
          <w:tcPr>
            <w:tcW w:w="4190" w:type="dxa"/>
          </w:tcPr>
          <w:p w14:paraId="3B5E5447"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2CD40887"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51B07B73" w14:textId="77777777" w:rsidTr="008D0A30">
        <w:trPr>
          <w:trHeight w:val="273"/>
        </w:trPr>
        <w:tc>
          <w:tcPr>
            <w:cnfStyle w:val="001000000000" w:firstRow="0" w:lastRow="0" w:firstColumn="1" w:lastColumn="0" w:oddVBand="0" w:evenVBand="0" w:oddHBand="0" w:evenHBand="0" w:firstRowFirstColumn="0" w:firstRowLastColumn="0" w:lastRowFirstColumn="0" w:lastRowLastColumn="0"/>
            <w:tcW w:w="2432" w:type="dxa"/>
          </w:tcPr>
          <w:p w14:paraId="10AA7D03" w14:textId="77777777" w:rsidR="000628DB" w:rsidRPr="00631DE1" w:rsidRDefault="000628DB" w:rsidP="00F26DEE">
            <w:pPr>
              <w:rPr>
                <w:rFonts w:cstheme="minorHAnsi"/>
              </w:rPr>
            </w:pPr>
          </w:p>
        </w:tc>
        <w:tc>
          <w:tcPr>
            <w:tcW w:w="4190" w:type="dxa"/>
          </w:tcPr>
          <w:p w14:paraId="778AA66A"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1D1F37E8"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39B283C1" w14:textId="77777777" w:rsidTr="008D0A30">
        <w:trPr>
          <w:trHeight w:val="273"/>
        </w:trPr>
        <w:tc>
          <w:tcPr>
            <w:cnfStyle w:val="001000000000" w:firstRow="0" w:lastRow="0" w:firstColumn="1" w:lastColumn="0" w:oddVBand="0" w:evenVBand="0" w:oddHBand="0" w:evenHBand="0" w:firstRowFirstColumn="0" w:firstRowLastColumn="0" w:lastRowFirstColumn="0" w:lastRowLastColumn="0"/>
            <w:tcW w:w="2432" w:type="dxa"/>
          </w:tcPr>
          <w:p w14:paraId="7A7CBF25" w14:textId="77777777" w:rsidR="000628DB" w:rsidRPr="00631DE1" w:rsidRDefault="000628DB" w:rsidP="00F26DEE">
            <w:pPr>
              <w:rPr>
                <w:rFonts w:cstheme="minorHAnsi"/>
              </w:rPr>
            </w:pPr>
          </w:p>
        </w:tc>
        <w:tc>
          <w:tcPr>
            <w:tcW w:w="4190" w:type="dxa"/>
          </w:tcPr>
          <w:p w14:paraId="1EBDDC83"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74C160FB"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4C703E3" w14:textId="77777777" w:rsidTr="008D0A30">
        <w:trPr>
          <w:trHeight w:val="255"/>
        </w:trPr>
        <w:tc>
          <w:tcPr>
            <w:cnfStyle w:val="001000000000" w:firstRow="0" w:lastRow="0" w:firstColumn="1" w:lastColumn="0" w:oddVBand="0" w:evenVBand="0" w:oddHBand="0" w:evenHBand="0" w:firstRowFirstColumn="0" w:firstRowLastColumn="0" w:lastRowFirstColumn="0" w:lastRowLastColumn="0"/>
            <w:tcW w:w="2432" w:type="dxa"/>
          </w:tcPr>
          <w:p w14:paraId="107565A6" w14:textId="77777777" w:rsidR="000628DB" w:rsidRPr="00631DE1" w:rsidRDefault="000628DB" w:rsidP="00F26DEE">
            <w:pPr>
              <w:rPr>
                <w:rFonts w:cstheme="minorHAnsi"/>
              </w:rPr>
            </w:pPr>
          </w:p>
        </w:tc>
        <w:tc>
          <w:tcPr>
            <w:tcW w:w="4190" w:type="dxa"/>
          </w:tcPr>
          <w:p w14:paraId="02C93F5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7D8EA7C4"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742AF2F3" w14:textId="77777777" w:rsidTr="008D0A30">
        <w:trPr>
          <w:trHeight w:val="273"/>
        </w:trPr>
        <w:tc>
          <w:tcPr>
            <w:cnfStyle w:val="001000000000" w:firstRow="0" w:lastRow="0" w:firstColumn="1" w:lastColumn="0" w:oddVBand="0" w:evenVBand="0" w:oddHBand="0" w:evenHBand="0" w:firstRowFirstColumn="0" w:firstRowLastColumn="0" w:lastRowFirstColumn="0" w:lastRowLastColumn="0"/>
            <w:tcW w:w="2432" w:type="dxa"/>
          </w:tcPr>
          <w:p w14:paraId="41ED0BC8" w14:textId="77777777" w:rsidR="000628DB" w:rsidRPr="00631DE1" w:rsidRDefault="000628DB" w:rsidP="00F26DEE">
            <w:pPr>
              <w:rPr>
                <w:rFonts w:cstheme="minorHAnsi"/>
              </w:rPr>
            </w:pPr>
          </w:p>
        </w:tc>
        <w:tc>
          <w:tcPr>
            <w:tcW w:w="4190" w:type="dxa"/>
          </w:tcPr>
          <w:p w14:paraId="3DE9DC36"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4FB1D450"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BB86DA0" w14:textId="77777777" w:rsidTr="008D0A30">
        <w:trPr>
          <w:trHeight w:val="255"/>
        </w:trPr>
        <w:tc>
          <w:tcPr>
            <w:cnfStyle w:val="001000000000" w:firstRow="0" w:lastRow="0" w:firstColumn="1" w:lastColumn="0" w:oddVBand="0" w:evenVBand="0" w:oddHBand="0" w:evenHBand="0" w:firstRowFirstColumn="0" w:firstRowLastColumn="0" w:lastRowFirstColumn="0" w:lastRowLastColumn="0"/>
            <w:tcW w:w="2432" w:type="dxa"/>
          </w:tcPr>
          <w:p w14:paraId="2EB75814" w14:textId="77777777" w:rsidR="000628DB" w:rsidRPr="00631DE1" w:rsidRDefault="000628DB" w:rsidP="00F26DEE">
            <w:pPr>
              <w:rPr>
                <w:rFonts w:cstheme="minorHAnsi"/>
              </w:rPr>
            </w:pPr>
          </w:p>
        </w:tc>
        <w:tc>
          <w:tcPr>
            <w:tcW w:w="4190" w:type="dxa"/>
          </w:tcPr>
          <w:p w14:paraId="4ABABE39"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79206B1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3223F70E" w14:textId="77777777" w:rsidTr="008D0A30">
        <w:trPr>
          <w:trHeight w:val="273"/>
        </w:trPr>
        <w:tc>
          <w:tcPr>
            <w:cnfStyle w:val="001000000000" w:firstRow="0" w:lastRow="0" w:firstColumn="1" w:lastColumn="0" w:oddVBand="0" w:evenVBand="0" w:oddHBand="0" w:evenHBand="0" w:firstRowFirstColumn="0" w:firstRowLastColumn="0" w:lastRowFirstColumn="0" w:lastRowLastColumn="0"/>
            <w:tcW w:w="2432" w:type="dxa"/>
          </w:tcPr>
          <w:p w14:paraId="1D52761C" w14:textId="77777777" w:rsidR="000628DB" w:rsidRPr="00631DE1" w:rsidRDefault="000628DB" w:rsidP="00F26DEE">
            <w:pPr>
              <w:rPr>
                <w:rFonts w:cstheme="minorHAnsi"/>
              </w:rPr>
            </w:pPr>
          </w:p>
        </w:tc>
        <w:tc>
          <w:tcPr>
            <w:tcW w:w="4190" w:type="dxa"/>
          </w:tcPr>
          <w:p w14:paraId="7F89C1B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3460" w:type="dxa"/>
          </w:tcPr>
          <w:p w14:paraId="62D8CC56"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830198C" w14:textId="77777777" w:rsidR="000628DB" w:rsidRPr="00631DE1" w:rsidRDefault="000628DB" w:rsidP="000628DB">
      <w:pPr>
        <w:pStyle w:val="Heading2"/>
        <w:rPr>
          <w:rFonts w:asciiTheme="minorHAnsi" w:hAnsiTheme="minorHAnsi" w:cstheme="minorHAnsi"/>
          <w:color w:val="1F497D" w:themeColor="text2"/>
        </w:rPr>
      </w:pPr>
      <w:r w:rsidRPr="00631DE1">
        <w:rPr>
          <w:rFonts w:asciiTheme="minorHAnsi" w:hAnsiTheme="minorHAnsi" w:cstheme="minorHAnsi"/>
          <w:color w:val="1F497D" w:themeColor="text2"/>
        </w:rPr>
        <w:t>Data provenance</w:t>
      </w:r>
    </w:p>
    <w:p w14:paraId="4850F1CA" w14:textId="552867D8" w:rsidR="000628DB" w:rsidRPr="00631DE1" w:rsidRDefault="000628DB" w:rsidP="000628DB">
      <w:pPr>
        <w:rPr>
          <w:rFonts w:cstheme="minorHAnsi"/>
        </w:rPr>
      </w:pPr>
      <w:r w:rsidRPr="00631DE1">
        <w:rPr>
          <w:rFonts w:cstheme="minorHAnsi"/>
        </w:rPr>
        <w:t>Were these data derived from other data? If so, you will want to document this information, so users know where these data come from.</w:t>
      </w:r>
    </w:p>
    <w:tbl>
      <w:tblPr>
        <w:tblStyle w:val="LightList-Accent1"/>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536"/>
        <w:gridCol w:w="2535"/>
        <w:gridCol w:w="2481"/>
        <w:gridCol w:w="2533"/>
      </w:tblGrid>
      <w:tr w:rsidR="00CB0E1E" w:rsidRPr="00631DE1" w14:paraId="11B1FD9E" w14:textId="77777777" w:rsidTr="008D0A3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536" w:type="dxa"/>
            <w:shd w:val="clear" w:color="auto" w:fill="1F497D" w:themeFill="text2"/>
          </w:tcPr>
          <w:p w14:paraId="6458BBBB" w14:textId="77777777" w:rsidR="000628DB" w:rsidRPr="00631DE1" w:rsidRDefault="000628DB" w:rsidP="00F26DEE">
            <w:pPr>
              <w:rPr>
                <w:rFonts w:cstheme="minorHAnsi"/>
              </w:rPr>
            </w:pPr>
            <w:r w:rsidRPr="00631DE1">
              <w:rPr>
                <w:rFonts w:cstheme="minorHAnsi"/>
              </w:rPr>
              <w:t>Dataset title</w:t>
            </w:r>
          </w:p>
        </w:tc>
        <w:tc>
          <w:tcPr>
            <w:tcW w:w="2535" w:type="dxa"/>
            <w:shd w:val="clear" w:color="auto" w:fill="1F497D" w:themeFill="text2"/>
          </w:tcPr>
          <w:p w14:paraId="3B26DD9C"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Dataset DOI or URL</w:t>
            </w:r>
          </w:p>
        </w:tc>
        <w:tc>
          <w:tcPr>
            <w:tcW w:w="2481" w:type="dxa"/>
            <w:shd w:val="clear" w:color="auto" w:fill="1F497D" w:themeFill="text2"/>
          </w:tcPr>
          <w:p w14:paraId="5D1079FE"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Creator (name &amp; email)</w:t>
            </w:r>
          </w:p>
        </w:tc>
        <w:tc>
          <w:tcPr>
            <w:tcW w:w="2533" w:type="dxa"/>
            <w:shd w:val="clear" w:color="auto" w:fill="1F497D" w:themeFill="text2"/>
          </w:tcPr>
          <w:p w14:paraId="5C24FAAF" w14:textId="77777777" w:rsidR="000628DB" w:rsidRPr="00631DE1" w:rsidRDefault="000628DB" w:rsidP="00F26DEE">
            <w:pPr>
              <w:cnfStyle w:val="100000000000" w:firstRow="1" w:lastRow="0" w:firstColumn="0" w:lastColumn="0" w:oddVBand="0" w:evenVBand="0" w:oddHBand="0" w:evenHBand="0" w:firstRowFirstColumn="0" w:firstRowLastColumn="0" w:lastRowFirstColumn="0" w:lastRowLastColumn="0"/>
              <w:rPr>
                <w:rFonts w:cstheme="minorHAnsi"/>
              </w:rPr>
            </w:pPr>
            <w:r w:rsidRPr="00631DE1">
              <w:rPr>
                <w:rFonts w:cstheme="minorHAnsi"/>
              </w:rPr>
              <w:t>Contact (name &amp; email)</w:t>
            </w:r>
          </w:p>
        </w:tc>
      </w:tr>
      <w:tr w:rsidR="000628DB" w:rsidRPr="00631DE1" w14:paraId="149C7ACB" w14:textId="77777777" w:rsidTr="008D0A30">
        <w:trPr>
          <w:trHeight w:val="259"/>
        </w:trPr>
        <w:tc>
          <w:tcPr>
            <w:cnfStyle w:val="001000000000" w:firstRow="0" w:lastRow="0" w:firstColumn="1" w:lastColumn="0" w:oddVBand="0" w:evenVBand="0" w:oddHBand="0" w:evenHBand="0" w:firstRowFirstColumn="0" w:firstRowLastColumn="0" w:lastRowFirstColumn="0" w:lastRowLastColumn="0"/>
            <w:tcW w:w="2536" w:type="dxa"/>
          </w:tcPr>
          <w:p w14:paraId="745B5B68" w14:textId="77777777" w:rsidR="000628DB" w:rsidRPr="00631DE1" w:rsidRDefault="000628DB" w:rsidP="00F26DEE">
            <w:pPr>
              <w:rPr>
                <w:rFonts w:cstheme="minorHAnsi"/>
              </w:rPr>
            </w:pPr>
          </w:p>
        </w:tc>
        <w:tc>
          <w:tcPr>
            <w:tcW w:w="2535" w:type="dxa"/>
          </w:tcPr>
          <w:p w14:paraId="6FCE89C8"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6188B82A"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550DFC7F"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92C0E73" w14:textId="77777777" w:rsidTr="008D0A30">
        <w:trPr>
          <w:trHeight w:val="278"/>
        </w:trPr>
        <w:tc>
          <w:tcPr>
            <w:cnfStyle w:val="001000000000" w:firstRow="0" w:lastRow="0" w:firstColumn="1" w:lastColumn="0" w:oddVBand="0" w:evenVBand="0" w:oddHBand="0" w:evenHBand="0" w:firstRowFirstColumn="0" w:firstRowLastColumn="0" w:lastRowFirstColumn="0" w:lastRowLastColumn="0"/>
            <w:tcW w:w="2536" w:type="dxa"/>
          </w:tcPr>
          <w:p w14:paraId="521F6B60" w14:textId="77777777" w:rsidR="000628DB" w:rsidRPr="00631DE1" w:rsidRDefault="000628DB" w:rsidP="00F26DEE">
            <w:pPr>
              <w:rPr>
                <w:rFonts w:cstheme="minorHAnsi"/>
              </w:rPr>
            </w:pPr>
          </w:p>
        </w:tc>
        <w:tc>
          <w:tcPr>
            <w:tcW w:w="2535" w:type="dxa"/>
          </w:tcPr>
          <w:p w14:paraId="1A673378"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042E4429"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7DF989E5"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0590DFAB" w14:textId="77777777" w:rsidTr="008D0A30">
        <w:trPr>
          <w:trHeight w:val="278"/>
        </w:trPr>
        <w:tc>
          <w:tcPr>
            <w:cnfStyle w:val="001000000000" w:firstRow="0" w:lastRow="0" w:firstColumn="1" w:lastColumn="0" w:oddVBand="0" w:evenVBand="0" w:oddHBand="0" w:evenHBand="0" w:firstRowFirstColumn="0" w:firstRowLastColumn="0" w:lastRowFirstColumn="0" w:lastRowLastColumn="0"/>
            <w:tcW w:w="2536" w:type="dxa"/>
          </w:tcPr>
          <w:p w14:paraId="5A334025" w14:textId="77777777" w:rsidR="000628DB" w:rsidRPr="00631DE1" w:rsidRDefault="000628DB" w:rsidP="00F26DEE">
            <w:pPr>
              <w:rPr>
                <w:rFonts w:cstheme="minorHAnsi"/>
              </w:rPr>
            </w:pPr>
          </w:p>
        </w:tc>
        <w:tc>
          <w:tcPr>
            <w:tcW w:w="2535" w:type="dxa"/>
          </w:tcPr>
          <w:p w14:paraId="7B30BAA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1774C7F9"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76285D5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48E1B9FB" w14:textId="77777777" w:rsidTr="008D0A30">
        <w:trPr>
          <w:trHeight w:val="259"/>
        </w:trPr>
        <w:tc>
          <w:tcPr>
            <w:cnfStyle w:val="001000000000" w:firstRow="0" w:lastRow="0" w:firstColumn="1" w:lastColumn="0" w:oddVBand="0" w:evenVBand="0" w:oddHBand="0" w:evenHBand="0" w:firstRowFirstColumn="0" w:firstRowLastColumn="0" w:lastRowFirstColumn="0" w:lastRowLastColumn="0"/>
            <w:tcW w:w="2536" w:type="dxa"/>
          </w:tcPr>
          <w:p w14:paraId="21E164AF" w14:textId="77777777" w:rsidR="000628DB" w:rsidRPr="00631DE1" w:rsidRDefault="000628DB" w:rsidP="00F26DEE">
            <w:pPr>
              <w:rPr>
                <w:rFonts w:cstheme="minorHAnsi"/>
              </w:rPr>
            </w:pPr>
          </w:p>
        </w:tc>
        <w:tc>
          <w:tcPr>
            <w:tcW w:w="2535" w:type="dxa"/>
          </w:tcPr>
          <w:p w14:paraId="5EE064F0"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618D437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03615AB6"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164D9EC3" w14:textId="77777777" w:rsidTr="008D0A30">
        <w:trPr>
          <w:trHeight w:val="278"/>
        </w:trPr>
        <w:tc>
          <w:tcPr>
            <w:cnfStyle w:val="001000000000" w:firstRow="0" w:lastRow="0" w:firstColumn="1" w:lastColumn="0" w:oddVBand="0" w:evenVBand="0" w:oddHBand="0" w:evenHBand="0" w:firstRowFirstColumn="0" w:firstRowLastColumn="0" w:lastRowFirstColumn="0" w:lastRowLastColumn="0"/>
            <w:tcW w:w="2536" w:type="dxa"/>
          </w:tcPr>
          <w:p w14:paraId="16A89F10" w14:textId="77777777" w:rsidR="000628DB" w:rsidRPr="00631DE1" w:rsidRDefault="000628DB" w:rsidP="00F26DEE">
            <w:pPr>
              <w:rPr>
                <w:rFonts w:cstheme="minorHAnsi"/>
              </w:rPr>
            </w:pPr>
          </w:p>
        </w:tc>
        <w:tc>
          <w:tcPr>
            <w:tcW w:w="2535" w:type="dxa"/>
          </w:tcPr>
          <w:p w14:paraId="5DEAEA39"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18287C81"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643D14A3"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7D6B55C" w14:textId="77777777" w:rsidTr="008D0A30">
        <w:trPr>
          <w:trHeight w:val="259"/>
        </w:trPr>
        <w:tc>
          <w:tcPr>
            <w:cnfStyle w:val="001000000000" w:firstRow="0" w:lastRow="0" w:firstColumn="1" w:lastColumn="0" w:oddVBand="0" w:evenVBand="0" w:oddHBand="0" w:evenHBand="0" w:firstRowFirstColumn="0" w:firstRowLastColumn="0" w:lastRowFirstColumn="0" w:lastRowLastColumn="0"/>
            <w:tcW w:w="2536" w:type="dxa"/>
          </w:tcPr>
          <w:p w14:paraId="3AD067BF" w14:textId="77777777" w:rsidR="000628DB" w:rsidRPr="00631DE1" w:rsidRDefault="000628DB" w:rsidP="00F26DEE">
            <w:pPr>
              <w:rPr>
                <w:rFonts w:cstheme="minorHAnsi"/>
              </w:rPr>
            </w:pPr>
          </w:p>
        </w:tc>
        <w:tc>
          <w:tcPr>
            <w:tcW w:w="2535" w:type="dxa"/>
          </w:tcPr>
          <w:p w14:paraId="6828DA1C"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02444835"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1092B92D"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r w:rsidR="000628DB" w:rsidRPr="00631DE1" w14:paraId="68626B7A" w14:textId="77777777" w:rsidTr="008D0A30">
        <w:trPr>
          <w:trHeight w:val="278"/>
        </w:trPr>
        <w:tc>
          <w:tcPr>
            <w:cnfStyle w:val="001000000000" w:firstRow="0" w:lastRow="0" w:firstColumn="1" w:lastColumn="0" w:oddVBand="0" w:evenVBand="0" w:oddHBand="0" w:evenHBand="0" w:firstRowFirstColumn="0" w:firstRowLastColumn="0" w:lastRowFirstColumn="0" w:lastRowLastColumn="0"/>
            <w:tcW w:w="2536" w:type="dxa"/>
          </w:tcPr>
          <w:p w14:paraId="32F87C3D" w14:textId="77777777" w:rsidR="000628DB" w:rsidRPr="00631DE1" w:rsidRDefault="000628DB" w:rsidP="00F26DEE">
            <w:pPr>
              <w:rPr>
                <w:rFonts w:cstheme="minorHAnsi"/>
              </w:rPr>
            </w:pPr>
          </w:p>
        </w:tc>
        <w:tc>
          <w:tcPr>
            <w:tcW w:w="2535" w:type="dxa"/>
          </w:tcPr>
          <w:p w14:paraId="01C306A2"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481" w:type="dxa"/>
          </w:tcPr>
          <w:p w14:paraId="31E2197E"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c>
          <w:tcPr>
            <w:tcW w:w="2533" w:type="dxa"/>
          </w:tcPr>
          <w:p w14:paraId="49F8C9CC" w14:textId="77777777" w:rsidR="000628DB" w:rsidRPr="00631DE1" w:rsidRDefault="000628DB" w:rsidP="00F26DEE">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0670DF0" w14:textId="562777FE" w:rsidR="00902312" w:rsidRPr="00631DE1" w:rsidRDefault="00902312">
      <w:pPr>
        <w:rPr>
          <w:rFonts w:cstheme="minorHAnsi"/>
        </w:rPr>
      </w:pPr>
    </w:p>
    <w:p w14:paraId="425CA30D" w14:textId="5B7AA8DE" w:rsidR="00902312" w:rsidRPr="00C13BCD" w:rsidRDefault="00902312" w:rsidP="00C13BCD">
      <w:pPr>
        <w:pStyle w:val="Heading3"/>
        <w:rPr>
          <w:rFonts w:asciiTheme="minorHAnsi" w:hAnsiTheme="minorHAnsi" w:cstheme="minorHAnsi"/>
          <w:sz w:val="28"/>
          <w:szCs w:val="28"/>
        </w:rPr>
      </w:pPr>
      <w:r w:rsidRPr="00631DE1">
        <w:rPr>
          <w:rFonts w:asciiTheme="minorHAnsi" w:hAnsiTheme="minorHAnsi" w:cstheme="minorHAnsi"/>
          <w:sz w:val="28"/>
          <w:szCs w:val="28"/>
        </w:rPr>
        <w:t>Notes and Comments</w:t>
      </w:r>
    </w:p>
    <w:p w14:paraId="390428CD" w14:textId="77777777" w:rsidR="00C13BCD" w:rsidRPr="00833B80" w:rsidRDefault="00C13BCD" w:rsidP="00C13BCD">
      <w:pPr>
        <w:pStyle w:val="Heading4"/>
        <w:rPr>
          <w:rStyle w:val="normaltextrun"/>
          <w:rFonts w:asciiTheme="minorHAnsi" w:hAnsiTheme="minorHAnsi" w:cstheme="minorHAnsi"/>
        </w:rPr>
      </w:pPr>
      <w:r w:rsidRPr="00833B80">
        <w:rPr>
          <w:rStyle w:val="normaltextrun"/>
        </w:rPr>
        <w:t>Versioning</w:t>
      </w:r>
      <w:r w:rsidRPr="00833B80">
        <w:rPr>
          <w:rStyle w:val="normaltextrun"/>
          <w:rFonts w:asciiTheme="minorHAnsi" w:hAnsiTheme="minorHAnsi" w:cstheme="minorHAnsi"/>
        </w:rPr>
        <w:t xml:space="preserve"> History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3"/>
        <w:gridCol w:w="1422"/>
        <w:gridCol w:w="1468"/>
        <w:gridCol w:w="1591"/>
        <w:gridCol w:w="1680"/>
        <w:gridCol w:w="3132"/>
      </w:tblGrid>
      <w:tr w:rsidR="00520D83" w:rsidRPr="00A321A5" w14:paraId="634555C5" w14:textId="77777777" w:rsidTr="00C14811">
        <w:tc>
          <w:tcPr>
            <w:tcW w:w="1290" w:type="dxa"/>
            <w:tcBorders>
              <w:top w:val="single" w:sz="6" w:space="0" w:color="auto"/>
              <w:left w:val="single" w:sz="6" w:space="0" w:color="auto"/>
              <w:bottom w:val="single" w:sz="6" w:space="0" w:color="auto"/>
              <w:right w:val="single" w:sz="6" w:space="0" w:color="auto"/>
            </w:tcBorders>
            <w:shd w:val="clear" w:color="auto" w:fill="17365D" w:themeFill="text2" w:themeFillShade="BF"/>
            <w:hideMark/>
          </w:tcPr>
          <w:p w14:paraId="6F9E209A"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Version number </w:t>
            </w:r>
          </w:p>
        </w:tc>
        <w:tc>
          <w:tcPr>
            <w:tcW w:w="1500" w:type="dxa"/>
            <w:tcBorders>
              <w:top w:val="single" w:sz="6" w:space="0" w:color="auto"/>
              <w:left w:val="nil"/>
              <w:bottom w:val="single" w:sz="6" w:space="0" w:color="auto"/>
              <w:right w:val="single" w:sz="6" w:space="0" w:color="auto"/>
            </w:tcBorders>
            <w:shd w:val="clear" w:color="auto" w:fill="17365D" w:themeFill="text2" w:themeFillShade="BF"/>
            <w:hideMark/>
          </w:tcPr>
          <w:p w14:paraId="2055B5E0"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Date created </w:t>
            </w:r>
          </w:p>
        </w:tc>
        <w:tc>
          <w:tcPr>
            <w:tcW w:w="1545" w:type="dxa"/>
            <w:tcBorders>
              <w:top w:val="single" w:sz="6" w:space="0" w:color="auto"/>
              <w:left w:val="nil"/>
              <w:bottom w:val="single" w:sz="6" w:space="0" w:color="auto"/>
              <w:right w:val="single" w:sz="6" w:space="0" w:color="auto"/>
            </w:tcBorders>
            <w:shd w:val="clear" w:color="auto" w:fill="17365D" w:themeFill="text2" w:themeFillShade="BF"/>
            <w:hideMark/>
          </w:tcPr>
          <w:p w14:paraId="132F04A8"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Description of changes </w:t>
            </w:r>
          </w:p>
        </w:tc>
        <w:tc>
          <w:tcPr>
            <w:tcW w:w="1665" w:type="dxa"/>
            <w:tcBorders>
              <w:top w:val="single" w:sz="6" w:space="0" w:color="auto"/>
              <w:left w:val="nil"/>
              <w:bottom w:val="single" w:sz="6" w:space="0" w:color="auto"/>
              <w:right w:val="single" w:sz="6" w:space="0" w:color="auto"/>
            </w:tcBorders>
            <w:shd w:val="clear" w:color="auto" w:fill="17365D" w:themeFill="text2" w:themeFillShade="BF"/>
            <w:hideMark/>
          </w:tcPr>
          <w:p w14:paraId="0DD24FF1"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Justification for change </w:t>
            </w:r>
          </w:p>
        </w:tc>
        <w:tc>
          <w:tcPr>
            <w:tcW w:w="1665" w:type="dxa"/>
            <w:tcBorders>
              <w:top w:val="single" w:sz="6" w:space="0" w:color="auto"/>
              <w:left w:val="nil"/>
              <w:bottom w:val="single" w:sz="6" w:space="0" w:color="auto"/>
              <w:right w:val="single" w:sz="6" w:space="0" w:color="auto"/>
            </w:tcBorders>
            <w:shd w:val="clear" w:color="auto" w:fill="17365D" w:themeFill="text2" w:themeFillShade="BF"/>
            <w:hideMark/>
          </w:tcPr>
          <w:p w14:paraId="585178C9"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Version editor </w:t>
            </w:r>
          </w:p>
        </w:tc>
        <w:tc>
          <w:tcPr>
            <w:tcW w:w="1665" w:type="dxa"/>
            <w:tcBorders>
              <w:top w:val="single" w:sz="6" w:space="0" w:color="auto"/>
              <w:left w:val="nil"/>
              <w:bottom w:val="single" w:sz="6" w:space="0" w:color="auto"/>
              <w:right w:val="single" w:sz="6" w:space="0" w:color="auto"/>
            </w:tcBorders>
            <w:shd w:val="clear" w:color="auto" w:fill="17365D" w:themeFill="text2" w:themeFillShade="BF"/>
            <w:hideMark/>
          </w:tcPr>
          <w:p w14:paraId="4893A59D" w14:textId="77777777" w:rsidR="00C13BCD" w:rsidRPr="00CE0F29" w:rsidRDefault="00C13BCD" w:rsidP="00C14811">
            <w:pPr>
              <w:spacing w:after="0" w:line="240" w:lineRule="auto"/>
              <w:textAlignment w:val="baseline"/>
              <w:rPr>
                <w:rFonts w:ascii="Segoe UI" w:eastAsia="Times New Roman" w:hAnsi="Segoe UI" w:cs="Segoe UI"/>
                <w:b/>
                <w:bCs/>
                <w:color w:val="FFFFFF"/>
                <w:szCs w:val="24"/>
              </w:rPr>
            </w:pPr>
            <w:r w:rsidRPr="00CE0F29">
              <w:rPr>
                <w:rFonts w:ascii="Calibri" w:eastAsia="Times New Roman" w:hAnsi="Calibri" w:cs="Calibri"/>
                <w:b/>
                <w:bCs/>
                <w:color w:val="FFFFFF"/>
                <w:szCs w:val="24"/>
              </w:rPr>
              <w:t>Contact info </w:t>
            </w:r>
          </w:p>
        </w:tc>
      </w:tr>
      <w:tr w:rsidR="00520D83" w:rsidRPr="00CE0F29" w14:paraId="78B3FC26" w14:textId="77777777" w:rsidTr="00C14811">
        <w:tc>
          <w:tcPr>
            <w:tcW w:w="1290" w:type="dxa"/>
            <w:tcBorders>
              <w:top w:val="single" w:sz="6" w:space="0" w:color="4F81BD"/>
              <w:left w:val="single" w:sz="6" w:space="0" w:color="auto"/>
              <w:bottom w:val="single" w:sz="6" w:space="0" w:color="auto"/>
              <w:right w:val="single" w:sz="6" w:space="0" w:color="auto"/>
            </w:tcBorders>
            <w:shd w:val="clear" w:color="auto" w:fill="auto"/>
            <w:hideMark/>
          </w:tcPr>
          <w:p w14:paraId="75F84952" w14:textId="77777777" w:rsidR="00C13BCD" w:rsidRPr="00CE0F29" w:rsidRDefault="00C13BCD" w:rsidP="00C14811">
            <w:pPr>
              <w:spacing w:after="0" w:line="240" w:lineRule="auto"/>
              <w:textAlignment w:val="baseline"/>
              <w:rPr>
                <w:rFonts w:eastAsia="Times New Roman" w:cstheme="minorHAnsi"/>
                <w:b/>
                <w:bCs/>
                <w:szCs w:val="24"/>
              </w:rPr>
            </w:pPr>
            <w:r w:rsidRPr="00CE0F29">
              <w:rPr>
                <w:rFonts w:eastAsia="Times New Roman" w:cstheme="minorHAnsi"/>
                <w:b/>
                <w:bCs/>
                <w:szCs w:val="24"/>
              </w:rPr>
              <w:t> </w:t>
            </w:r>
            <w:r w:rsidRPr="009B12DB">
              <w:rPr>
                <w:rFonts w:eastAsia="Times New Roman" w:cstheme="minorHAnsi"/>
                <w:b/>
                <w:bCs/>
                <w:szCs w:val="24"/>
              </w:rPr>
              <w:t>1.0</w:t>
            </w:r>
          </w:p>
        </w:tc>
        <w:tc>
          <w:tcPr>
            <w:tcW w:w="1500" w:type="dxa"/>
            <w:tcBorders>
              <w:top w:val="single" w:sz="6" w:space="0" w:color="4F81BD"/>
              <w:left w:val="nil"/>
              <w:bottom w:val="single" w:sz="6" w:space="0" w:color="auto"/>
              <w:right w:val="single" w:sz="6" w:space="0" w:color="auto"/>
            </w:tcBorders>
            <w:shd w:val="clear" w:color="auto" w:fill="auto"/>
            <w:hideMark/>
          </w:tcPr>
          <w:p w14:paraId="5121B810" w14:textId="77777777" w:rsidR="00C13BCD" w:rsidRPr="00CE0F29" w:rsidRDefault="00C13BCD" w:rsidP="00C14811">
            <w:pPr>
              <w:spacing w:after="0" w:line="240" w:lineRule="auto"/>
              <w:textAlignment w:val="baseline"/>
              <w:rPr>
                <w:rFonts w:eastAsia="Times New Roman" w:cstheme="minorHAnsi"/>
                <w:szCs w:val="24"/>
              </w:rPr>
            </w:pPr>
            <w:r w:rsidRPr="009B12DB">
              <w:rPr>
                <w:rFonts w:eastAsia="Times New Roman" w:cstheme="minorHAnsi"/>
                <w:szCs w:val="24"/>
              </w:rPr>
              <w:t>1/14/2021</w:t>
            </w:r>
          </w:p>
        </w:tc>
        <w:tc>
          <w:tcPr>
            <w:tcW w:w="1545" w:type="dxa"/>
            <w:tcBorders>
              <w:top w:val="single" w:sz="6" w:space="0" w:color="4F81BD"/>
              <w:left w:val="nil"/>
              <w:bottom w:val="single" w:sz="6" w:space="0" w:color="auto"/>
              <w:right w:val="single" w:sz="6" w:space="0" w:color="auto"/>
            </w:tcBorders>
            <w:shd w:val="clear" w:color="auto" w:fill="auto"/>
            <w:hideMark/>
          </w:tcPr>
          <w:p w14:paraId="159F1F99" w14:textId="77777777" w:rsidR="00C13BCD" w:rsidRPr="00CE0F29" w:rsidRDefault="00C13BCD" w:rsidP="00C14811">
            <w:pPr>
              <w:spacing w:after="0" w:line="240" w:lineRule="auto"/>
              <w:textAlignment w:val="baseline"/>
              <w:rPr>
                <w:rFonts w:eastAsia="Times New Roman" w:cstheme="minorHAnsi"/>
                <w:szCs w:val="24"/>
              </w:rPr>
            </w:pPr>
            <w:r w:rsidRPr="009B12DB">
              <w:rPr>
                <w:rFonts w:eastAsia="Times New Roman" w:cstheme="minorHAnsi"/>
                <w:szCs w:val="24"/>
              </w:rPr>
              <w:t xml:space="preserve">Finalized </w:t>
            </w:r>
            <w:r>
              <w:rPr>
                <w:rFonts w:eastAsia="Times New Roman" w:cstheme="minorHAnsi"/>
                <w:szCs w:val="24"/>
              </w:rPr>
              <w:t>m</w:t>
            </w:r>
            <w:r>
              <w:rPr>
                <w:rFonts w:eastAsia="Times New Roman"/>
                <w:szCs w:val="24"/>
              </w:rPr>
              <w:t xml:space="preserve">etadata using </w:t>
            </w:r>
            <w:r w:rsidRPr="009B12DB">
              <w:rPr>
                <w:rFonts w:eastAsia="Times New Roman" w:cstheme="minorHAnsi"/>
                <w:szCs w:val="24"/>
              </w:rPr>
              <w:t>Yolo Bypass template</w:t>
            </w:r>
          </w:p>
        </w:tc>
        <w:tc>
          <w:tcPr>
            <w:tcW w:w="1665" w:type="dxa"/>
            <w:tcBorders>
              <w:top w:val="single" w:sz="6" w:space="0" w:color="4F81BD"/>
              <w:left w:val="nil"/>
              <w:bottom w:val="single" w:sz="6" w:space="0" w:color="auto"/>
              <w:right w:val="single" w:sz="6" w:space="0" w:color="auto"/>
            </w:tcBorders>
            <w:shd w:val="clear" w:color="auto" w:fill="auto"/>
            <w:hideMark/>
          </w:tcPr>
          <w:p w14:paraId="148BE5A2" w14:textId="77777777" w:rsidR="00C13BCD" w:rsidRPr="00CE0F29" w:rsidRDefault="00C13BCD" w:rsidP="00C14811">
            <w:pPr>
              <w:spacing w:after="0" w:line="240" w:lineRule="auto"/>
              <w:textAlignment w:val="baseline"/>
              <w:rPr>
                <w:rFonts w:eastAsia="Times New Roman" w:cstheme="minorHAnsi"/>
                <w:szCs w:val="24"/>
              </w:rPr>
            </w:pPr>
            <w:r w:rsidRPr="009B12DB">
              <w:rPr>
                <w:rFonts w:eastAsia="Times New Roman" w:cstheme="minorHAnsi"/>
                <w:szCs w:val="24"/>
              </w:rPr>
              <w:t>Standardized and elaborated on metadata documents for YBFMP internal review, based on template from EDI and IEP</w:t>
            </w:r>
          </w:p>
        </w:tc>
        <w:tc>
          <w:tcPr>
            <w:tcW w:w="1665" w:type="dxa"/>
            <w:tcBorders>
              <w:top w:val="single" w:sz="6" w:space="0" w:color="4F81BD"/>
              <w:left w:val="nil"/>
              <w:bottom w:val="single" w:sz="6" w:space="0" w:color="auto"/>
              <w:right w:val="single" w:sz="6" w:space="0" w:color="auto"/>
            </w:tcBorders>
            <w:shd w:val="clear" w:color="auto" w:fill="auto"/>
            <w:hideMark/>
          </w:tcPr>
          <w:p w14:paraId="55F54267" w14:textId="74B8D84C" w:rsidR="00C13BCD" w:rsidRPr="00CE0F29" w:rsidRDefault="00C13BCD" w:rsidP="00C14811">
            <w:pPr>
              <w:spacing w:after="0" w:line="240" w:lineRule="auto"/>
              <w:textAlignment w:val="baseline"/>
              <w:rPr>
                <w:rFonts w:eastAsia="Times New Roman" w:cstheme="minorHAnsi"/>
                <w:szCs w:val="24"/>
              </w:rPr>
            </w:pPr>
            <w:r>
              <w:rPr>
                <w:rFonts w:eastAsia="Times New Roman" w:cstheme="minorHAnsi"/>
                <w:szCs w:val="24"/>
              </w:rPr>
              <w:t>Mallory Bedwell (content), Amanda Casby (content),</w:t>
            </w:r>
            <w:r w:rsidRPr="009B12DB">
              <w:rPr>
                <w:rFonts w:eastAsia="Times New Roman" w:cstheme="minorHAnsi"/>
                <w:szCs w:val="24"/>
              </w:rPr>
              <w:t xml:space="preserve"> Catarina Pien (standardization)</w:t>
            </w:r>
          </w:p>
        </w:tc>
        <w:tc>
          <w:tcPr>
            <w:tcW w:w="1665" w:type="dxa"/>
            <w:tcBorders>
              <w:top w:val="single" w:sz="6" w:space="0" w:color="4F81BD"/>
              <w:left w:val="nil"/>
              <w:bottom w:val="single" w:sz="6" w:space="0" w:color="auto"/>
              <w:right w:val="single" w:sz="6" w:space="0" w:color="auto"/>
            </w:tcBorders>
            <w:shd w:val="clear" w:color="auto" w:fill="auto"/>
            <w:hideMark/>
          </w:tcPr>
          <w:p w14:paraId="362C2FB5" w14:textId="42B10FC1" w:rsidR="00520D83" w:rsidRDefault="006A6A68" w:rsidP="00C14811">
            <w:pPr>
              <w:spacing w:after="0" w:line="240" w:lineRule="auto"/>
              <w:textAlignment w:val="baseline"/>
              <w:rPr>
                <w:rFonts w:eastAsia="Times New Roman" w:cstheme="minorHAnsi"/>
                <w:szCs w:val="24"/>
              </w:rPr>
            </w:pPr>
            <w:hyperlink r:id="rId24" w:history="1">
              <w:r w:rsidR="00520D83" w:rsidRPr="00271B4F">
                <w:rPr>
                  <w:rStyle w:val="Hyperlink"/>
                  <w:rFonts w:eastAsia="Times New Roman" w:cstheme="minorHAnsi"/>
                  <w:szCs w:val="24"/>
                </w:rPr>
                <w:t>Mallory.Bedwell@water.ca.gov</w:t>
              </w:r>
            </w:hyperlink>
            <w:r w:rsidR="00520D83">
              <w:rPr>
                <w:rFonts w:eastAsia="Times New Roman" w:cstheme="minorHAnsi"/>
                <w:szCs w:val="24"/>
              </w:rPr>
              <w:t>,</w:t>
            </w:r>
          </w:p>
          <w:p w14:paraId="3D015F5B" w14:textId="09922E55" w:rsidR="00C13BCD" w:rsidRPr="00CE0F29" w:rsidRDefault="006A6A68" w:rsidP="00C14811">
            <w:pPr>
              <w:spacing w:after="0" w:line="240" w:lineRule="auto"/>
              <w:textAlignment w:val="baseline"/>
              <w:rPr>
                <w:rFonts w:eastAsia="Times New Roman" w:cstheme="minorHAnsi"/>
                <w:szCs w:val="24"/>
              </w:rPr>
            </w:pPr>
            <w:hyperlink r:id="rId25" w:history="1">
              <w:r w:rsidR="00520D83" w:rsidRPr="00271B4F">
                <w:rPr>
                  <w:rStyle w:val="Hyperlink"/>
                  <w:rFonts w:eastAsia="Times New Roman" w:cstheme="minorHAnsi"/>
                  <w:szCs w:val="24"/>
                </w:rPr>
                <w:t>Catarina.Pien@water.ca.gov</w:t>
              </w:r>
            </w:hyperlink>
            <w:r w:rsidR="00520D83">
              <w:rPr>
                <w:rFonts w:eastAsia="Times New Roman" w:cstheme="minorHAnsi"/>
                <w:szCs w:val="24"/>
              </w:rPr>
              <w:t xml:space="preserve"> </w:t>
            </w:r>
          </w:p>
        </w:tc>
      </w:tr>
      <w:tr w:rsidR="00520D83" w:rsidRPr="00CE0F29" w14:paraId="6C9C5F31" w14:textId="77777777" w:rsidTr="00C14811">
        <w:tc>
          <w:tcPr>
            <w:tcW w:w="1290" w:type="dxa"/>
            <w:tcBorders>
              <w:top w:val="nil"/>
              <w:left w:val="single" w:sz="6" w:space="0" w:color="auto"/>
              <w:bottom w:val="single" w:sz="6" w:space="0" w:color="auto"/>
              <w:right w:val="single" w:sz="6" w:space="0" w:color="auto"/>
            </w:tcBorders>
            <w:shd w:val="clear" w:color="auto" w:fill="auto"/>
            <w:hideMark/>
          </w:tcPr>
          <w:p w14:paraId="2BDD32B2" w14:textId="58FD4170" w:rsidR="00C13BCD" w:rsidRPr="00CE0F29" w:rsidRDefault="00C13BCD" w:rsidP="00C14811">
            <w:pPr>
              <w:spacing w:after="0" w:line="240" w:lineRule="auto"/>
              <w:textAlignment w:val="baseline"/>
              <w:rPr>
                <w:rFonts w:ascii="Segoe UI" w:eastAsia="Times New Roman" w:hAnsi="Segoe UI" w:cs="Segoe UI"/>
                <w:b/>
                <w:bCs/>
                <w:szCs w:val="24"/>
              </w:rPr>
            </w:pPr>
            <w:r w:rsidRPr="00CE0F29">
              <w:rPr>
                <w:rFonts w:ascii="Calibri" w:eastAsia="Times New Roman" w:hAnsi="Calibri" w:cs="Calibri"/>
                <w:b/>
                <w:bCs/>
                <w:szCs w:val="24"/>
              </w:rPr>
              <w:t> </w:t>
            </w:r>
            <w:r w:rsidR="008B3751">
              <w:rPr>
                <w:rFonts w:ascii="Calibri" w:eastAsia="Times New Roman" w:hAnsi="Calibri" w:cs="Calibri"/>
                <w:b/>
                <w:bCs/>
                <w:szCs w:val="24"/>
              </w:rPr>
              <w:t>1.2</w:t>
            </w:r>
          </w:p>
        </w:tc>
        <w:tc>
          <w:tcPr>
            <w:tcW w:w="1500" w:type="dxa"/>
            <w:tcBorders>
              <w:top w:val="nil"/>
              <w:left w:val="nil"/>
              <w:bottom w:val="single" w:sz="6" w:space="0" w:color="auto"/>
              <w:right w:val="single" w:sz="6" w:space="0" w:color="auto"/>
            </w:tcBorders>
            <w:shd w:val="clear" w:color="auto" w:fill="auto"/>
            <w:hideMark/>
          </w:tcPr>
          <w:p w14:paraId="5FEE97ED" w14:textId="0201930A" w:rsidR="00C13BCD" w:rsidRPr="00CE0F29" w:rsidRDefault="008B3751"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5/23/2022</w:t>
            </w:r>
          </w:p>
        </w:tc>
        <w:tc>
          <w:tcPr>
            <w:tcW w:w="1545" w:type="dxa"/>
            <w:tcBorders>
              <w:top w:val="nil"/>
              <w:left w:val="nil"/>
              <w:bottom w:val="single" w:sz="6" w:space="0" w:color="auto"/>
              <w:right w:val="single" w:sz="6" w:space="0" w:color="auto"/>
            </w:tcBorders>
            <w:shd w:val="clear" w:color="auto" w:fill="auto"/>
            <w:hideMark/>
          </w:tcPr>
          <w:p w14:paraId="5F4740F4" w14:textId="21920002" w:rsidR="00C13BCD" w:rsidRPr="00CE0F29" w:rsidRDefault="008B3751"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Added Killifish sampling</w:t>
            </w:r>
          </w:p>
        </w:tc>
        <w:tc>
          <w:tcPr>
            <w:tcW w:w="1665" w:type="dxa"/>
            <w:tcBorders>
              <w:top w:val="nil"/>
              <w:left w:val="nil"/>
              <w:bottom w:val="single" w:sz="6" w:space="0" w:color="auto"/>
              <w:right w:val="single" w:sz="6" w:space="0" w:color="auto"/>
            </w:tcBorders>
            <w:shd w:val="clear" w:color="auto" w:fill="auto"/>
            <w:hideMark/>
          </w:tcPr>
          <w:p w14:paraId="4B93B305" w14:textId="50006A2A" w:rsidR="00C13BCD" w:rsidRPr="00CE0F29" w:rsidRDefault="008B3751" w:rsidP="00C14811">
            <w:pPr>
              <w:spacing w:after="0" w:line="240" w:lineRule="auto"/>
              <w:textAlignment w:val="baseline"/>
              <w:rPr>
                <w:rFonts w:ascii="Segoe UI" w:eastAsia="Times New Roman" w:hAnsi="Segoe UI" w:cs="Segoe UI"/>
                <w:szCs w:val="24"/>
              </w:rPr>
            </w:pPr>
            <w:r w:rsidRPr="008B3751">
              <w:rPr>
                <w:rFonts w:ascii="Segoe UI" w:eastAsia="Times New Roman" w:hAnsi="Segoe UI" w:cs="Segoe UI"/>
                <w:sz w:val="22"/>
              </w:rPr>
              <w:t>Updating fish metadata for data publication, noticed this needed to be added</w:t>
            </w:r>
          </w:p>
        </w:tc>
        <w:tc>
          <w:tcPr>
            <w:tcW w:w="1665" w:type="dxa"/>
            <w:tcBorders>
              <w:top w:val="nil"/>
              <w:left w:val="nil"/>
              <w:bottom w:val="single" w:sz="6" w:space="0" w:color="auto"/>
              <w:right w:val="single" w:sz="6" w:space="0" w:color="auto"/>
            </w:tcBorders>
            <w:shd w:val="clear" w:color="auto" w:fill="auto"/>
            <w:hideMark/>
          </w:tcPr>
          <w:p w14:paraId="7C47B39C" w14:textId="23ABBAD2" w:rsidR="00C13BCD" w:rsidRPr="00CE0F29" w:rsidRDefault="008B3751"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Catarina Pien</w:t>
            </w:r>
          </w:p>
        </w:tc>
        <w:tc>
          <w:tcPr>
            <w:tcW w:w="1665" w:type="dxa"/>
            <w:tcBorders>
              <w:top w:val="nil"/>
              <w:left w:val="nil"/>
              <w:bottom w:val="single" w:sz="6" w:space="0" w:color="auto"/>
              <w:right w:val="single" w:sz="6" w:space="0" w:color="auto"/>
            </w:tcBorders>
            <w:shd w:val="clear" w:color="auto" w:fill="auto"/>
            <w:hideMark/>
          </w:tcPr>
          <w:p w14:paraId="65C25DFB" w14:textId="12DEE8B7" w:rsidR="00C13BCD" w:rsidRPr="00CE0F29" w:rsidRDefault="006A6A68" w:rsidP="00C14811">
            <w:pPr>
              <w:spacing w:after="0" w:line="240" w:lineRule="auto"/>
              <w:textAlignment w:val="baseline"/>
              <w:rPr>
                <w:rFonts w:ascii="Segoe UI" w:eastAsia="Times New Roman" w:hAnsi="Segoe UI" w:cs="Segoe UI"/>
                <w:szCs w:val="24"/>
              </w:rPr>
            </w:pPr>
            <w:hyperlink r:id="rId26" w:history="1">
              <w:r w:rsidR="008B3751" w:rsidRPr="002917D3">
                <w:rPr>
                  <w:rStyle w:val="Hyperlink"/>
                  <w:rFonts w:ascii="Calibri" w:eastAsia="Times New Roman" w:hAnsi="Calibri" w:cs="Calibri"/>
                  <w:szCs w:val="24"/>
                </w:rPr>
                <w:t>Catarina.Pien@water.ca.gov</w:t>
              </w:r>
            </w:hyperlink>
          </w:p>
        </w:tc>
      </w:tr>
      <w:tr w:rsidR="00520D83" w:rsidRPr="00CE0F29" w14:paraId="6C0F379C" w14:textId="77777777" w:rsidTr="00C14811">
        <w:tc>
          <w:tcPr>
            <w:tcW w:w="1290" w:type="dxa"/>
            <w:tcBorders>
              <w:top w:val="single" w:sz="6" w:space="0" w:color="4F81BD"/>
              <w:left w:val="single" w:sz="6" w:space="0" w:color="auto"/>
              <w:bottom w:val="single" w:sz="6" w:space="0" w:color="auto"/>
              <w:right w:val="single" w:sz="6" w:space="0" w:color="auto"/>
            </w:tcBorders>
            <w:shd w:val="clear" w:color="auto" w:fill="auto"/>
            <w:hideMark/>
          </w:tcPr>
          <w:p w14:paraId="45FCC20D" w14:textId="5DC6F00B" w:rsidR="00C13BCD" w:rsidRPr="00CE0F29" w:rsidRDefault="00C13BCD" w:rsidP="00C14811">
            <w:pPr>
              <w:spacing w:after="0" w:line="240" w:lineRule="auto"/>
              <w:textAlignment w:val="baseline"/>
              <w:rPr>
                <w:rFonts w:ascii="Segoe UI" w:eastAsia="Times New Roman" w:hAnsi="Segoe UI" w:cs="Segoe UI"/>
                <w:b/>
                <w:bCs/>
                <w:szCs w:val="24"/>
              </w:rPr>
            </w:pPr>
            <w:r w:rsidRPr="00CE0F29">
              <w:rPr>
                <w:rFonts w:ascii="Calibri" w:eastAsia="Times New Roman" w:hAnsi="Calibri" w:cs="Calibri"/>
                <w:b/>
                <w:bCs/>
                <w:szCs w:val="24"/>
              </w:rPr>
              <w:t> </w:t>
            </w:r>
            <w:r w:rsidR="00133BBE">
              <w:rPr>
                <w:rFonts w:ascii="Calibri" w:eastAsia="Times New Roman" w:hAnsi="Calibri" w:cs="Calibri"/>
                <w:b/>
                <w:bCs/>
                <w:szCs w:val="24"/>
              </w:rPr>
              <w:t>1.3</w:t>
            </w:r>
          </w:p>
        </w:tc>
        <w:tc>
          <w:tcPr>
            <w:tcW w:w="1500" w:type="dxa"/>
            <w:tcBorders>
              <w:top w:val="single" w:sz="6" w:space="0" w:color="4F81BD"/>
              <w:left w:val="nil"/>
              <w:bottom w:val="single" w:sz="6" w:space="0" w:color="auto"/>
              <w:right w:val="single" w:sz="6" w:space="0" w:color="auto"/>
            </w:tcBorders>
            <w:shd w:val="clear" w:color="auto" w:fill="auto"/>
            <w:hideMark/>
          </w:tcPr>
          <w:p w14:paraId="0CAD5241" w14:textId="1784A16E" w:rsidR="00C13BCD" w:rsidRPr="00CE0F29" w:rsidRDefault="00133BBE"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10/3/2022</w:t>
            </w:r>
            <w:r w:rsidR="00C13BCD" w:rsidRPr="00CE0F29">
              <w:rPr>
                <w:rFonts w:ascii="Calibri" w:eastAsia="Times New Roman" w:hAnsi="Calibri" w:cs="Calibri"/>
                <w:szCs w:val="24"/>
              </w:rPr>
              <w:t> </w:t>
            </w:r>
          </w:p>
        </w:tc>
        <w:tc>
          <w:tcPr>
            <w:tcW w:w="1545" w:type="dxa"/>
            <w:tcBorders>
              <w:top w:val="single" w:sz="6" w:space="0" w:color="4F81BD"/>
              <w:left w:val="nil"/>
              <w:bottom w:val="single" w:sz="6" w:space="0" w:color="auto"/>
              <w:right w:val="single" w:sz="6" w:space="0" w:color="auto"/>
            </w:tcBorders>
            <w:shd w:val="clear" w:color="auto" w:fill="auto"/>
            <w:hideMark/>
          </w:tcPr>
          <w:p w14:paraId="70393FCF" w14:textId="0A06F9EA" w:rsidR="00C13BCD" w:rsidRPr="00CE0F29" w:rsidRDefault="00133BBE"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 xml:space="preserve">Updated personnel, killifish sampling, permit numbers, sites, contractor address </w:t>
            </w:r>
          </w:p>
        </w:tc>
        <w:tc>
          <w:tcPr>
            <w:tcW w:w="1665" w:type="dxa"/>
            <w:tcBorders>
              <w:top w:val="single" w:sz="6" w:space="0" w:color="4F81BD"/>
              <w:left w:val="nil"/>
              <w:bottom w:val="single" w:sz="6" w:space="0" w:color="auto"/>
              <w:right w:val="single" w:sz="6" w:space="0" w:color="auto"/>
            </w:tcBorders>
            <w:shd w:val="clear" w:color="auto" w:fill="auto"/>
            <w:hideMark/>
          </w:tcPr>
          <w:p w14:paraId="5F51CAE1" w14:textId="49C041CD" w:rsidR="00C13BCD" w:rsidRPr="00CE0F29" w:rsidRDefault="00133BBE"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Personnel, permits, and contractor details have changed. Killifish sampling methods were updates and some sites were missing from the table.</w:t>
            </w:r>
          </w:p>
        </w:tc>
        <w:tc>
          <w:tcPr>
            <w:tcW w:w="1665" w:type="dxa"/>
            <w:tcBorders>
              <w:top w:val="single" w:sz="6" w:space="0" w:color="4F81BD"/>
              <w:left w:val="nil"/>
              <w:bottom w:val="single" w:sz="6" w:space="0" w:color="auto"/>
              <w:right w:val="single" w:sz="6" w:space="0" w:color="auto"/>
            </w:tcBorders>
            <w:shd w:val="clear" w:color="auto" w:fill="auto"/>
            <w:hideMark/>
          </w:tcPr>
          <w:p w14:paraId="5FE0FC1E" w14:textId="4DECA55A" w:rsidR="00C13BCD" w:rsidRPr="00CE0F29" w:rsidRDefault="00133BBE" w:rsidP="00C14811">
            <w:pPr>
              <w:spacing w:after="0" w:line="240" w:lineRule="auto"/>
              <w:textAlignment w:val="baseline"/>
              <w:rPr>
                <w:rFonts w:ascii="Segoe UI" w:eastAsia="Times New Roman" w:hAnsi="Segoe UI" w:cs="Segoe UI"/>
                <w:szCs w:val="24"/>
              </w:rPr>
            </w:pPr>
            <w:r>
              <w:rPr>
                <w:rFonts w:ascii="Calibri" w:eastAsia="Times New Roman" w:hAnsi="Calibri" w:cs="Calibri"/>
                <w:szCs w:val="24"/>
              </w:rPr>
              <w:t>Nicole Kwan</w:t>
            </w:r>
          </w:p>
        </w:tc>
        <w:tc>
          <w:tcPr>
            <w:tcW w:w="1665" w:type="dxa"/>
            <w:tcBorders>
              <w:top w:val="single" w:sz="6" w:space="0" w:color="4F81BD"/>
              <w:left w:val="nil"/>
              <w:bottom w:val="single" w:sz="6" w:space="0" w:color="auto"/>
              <w:right w:val="single" w:sz="6" w:space="0" w:color="auto"/>
            </w:tcBorders>
            <w:shd w:val="clear" w:color="auto" w:fill="auto"/>
            <w:hideMark/>
          </w:tcPr>
          <w:p w14:paraId="0AAFA201" w14:textId="0E67B1A3" w:rsidR="00C13BCD" w:rsidRPr="00133BBE" w:rsidRDefault="006A6A68" w:rsidP="00C14811">
            <w:pPr>
              <w:spacing w:after="0" w:line="240" w:lineRule="auto"/>
              <w:textAlignment w:val="baseline"/>
              <w:rPr>
                <w:rFonts w:eastAsia="Times New Roman" w:cstheme="minorHAnsi"/>
                <w:szCs w:val="24"/>
              </w:rPr>
            </w:pPr>
            <w:hyperlink r:id="rId27" w:history="1">
              <w:r w:rsidR="00133BBE" w:rsidRPr="00133BBE">
                <w:rPr>
                  <w:rStyle w:val="Hyperlink"/>
                  <w:rFonts w:eastAsia="Times New Roman" w:cstheme="minorHAnsi"/>
                  <w:szCs w:val="24"/>
                </w:rPr>
                <w:t>Nicole.Kwan@water.ca.gov</w:t>
              </w:r>
            </w:hyperlink>
          </w:p>
          <w:p w14:paraId="5534F7B1" w14:textId="2B620CD6" w:rsidR="00133BBE" w:rsidRPr="00CE0F29" w:rsidRDefault="00133BBE" w:rsidP="00C14811">
            <w:pPr>
              <w:spacing w:after="0" w:line="240" w:lineRule="auto"/>
              <w:textAlignment w:val="baseline"/>
              <w:rPr>
                <w:rFonts w:ascii="Segoe UI" w:eastAsia="Times New Roman" w:hAnsi="Segoe UI" w:cs="Segoe UI"/>
                <w:szCs w:val="24"/>
              </w:rPr>
            </w:pPr>
          </w:p>
        </w:tc>
      </w:tr>
      <w:tr w:rsidR="00520D83" w:rsidRPr="00CE0F29" w14:paraId="393D1819" w14:textId="77777777" w:rsidTr="00C14811">
        <w:tc>
          <w:tcPr>
            <w:tcW w:w="1290" w:type="dxa"/>
            <w:tcBorders>
              <w:top w:val="nil"/>
              <w:left w:val="single" w:sz="6" w:space="0" w:color="auto"/>
              <w:bottom w:val="single" w:sz="6" w:space="0" w:color="auto"/>
              <w:right w:val="single" w:sz="6" w:space="0" w:color="auto"/>
            </w:tcBorders>
            <w:shd w:val="clear" w:color="auto" w:fill="auto"/>
            <w:hideMark/>
          </w:tcPr>
          <w:p w14:paraId="1ED5549C" w14:textId="77777777" w:rsidR="00C13BCD" w:rsidRPr="00CE0F29" w:rsidRDefault="00C13BCD" w:rsidP="00C14811">
            <w:pPr>
              <w:spacing w:after="0" w:line="240" w:lineRule="auto"/>
              <w:textAlignment w:val="baseline"/>
              <w:rPr>
                <w:rFonts w:ascii="Segoe UI" w:eastAsia="Times New Roman" w:hAnsi="Segoe UI" w:cs="Segoe UI"/>
                <w:b/>
                <w:bCs/>
                <w:szCs w:val="24"/>
              </w:rPr>
            </w:pPr>
            <w:r w:rsidRPr="00CE0F29">
              <w:rPr>
                <w:rFonts w:ascii="Calibri" w:eastAsia="Times New Roman" w:hAnsi="Calibri" w:cs="Calibri"/>
                <w:b/>
                <w:bCs/>
                <w:szCs w:val="24"/>
              </w:rPr>
              <w:t> </w:t>
            </w:r>
          </w:p>
        </w:tc>
        <w:tc>
          <w:tcPr>
            <w:tcW w:w="1500" w:type="dxa"/>
            <w:tcBorders>
              <w:top w:val="nil"/>
              <w:left w:val="nil"/>
              <w:bottom w:val="single" w:sz="6" w:space="0" w:color="auto"/>
              <w:right w:val="single" w:sz="6" w:space="0" w:color="auto"/>
            </w:tcBorders>
            <w:shd w:val="clear" w:color="auto" w:fill="auto"/>
            <w:hideMark/>
          </w:tcPr>
          <w:p w14:paraId="791B9EBD"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545" w:type="dxa"/>
            <w:tcBorders>
              <w:top w:val="nil"/>
              <w:left w:val="nil"/>
              <w:bottom w:val="single" w:sz="6" w:space="0" w:color="auto"/>
              <w:right w:val="single" w:sz="6" w:space="0" w:color="auto"/>
            </w:tcBorders>
            <w:shd w:val="clear" w:color="auto" w:fill="auto"/>
            <w:hideMark/>
          </w:tcPr>
          <w:p w14:paraId="33A5B019"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nil"/>
              <w:left w:val="nil"/>
              <w:bottom w:val="single" w:sz="6" w:space="0" w:color="auto"/>
              <w:right w:val="single" w:sz="6" w:space="0" w:color="auto"/>
            </w:tcBorders>
            <w:shd w:val="clear" w:color="auto" w:fill="auto"/>
            <w:hideMark/>
          </w:tcPr>
          <w:p w14:paraId="7661773C"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nil"/>
              <w:left w:val="nil"/>
              <w:bottom w:val="single" w:sz="6" w:space="0" w:color="auto"/>
              <w:right w:val="single" w:sz="6" w:space="0" w:color="auto"/>
            </w:tcBorders>
            <w:shd w:val="clear" w:color="auto" w:fill="auto"/>
            <w:hideMark/>
          </w:tcPr>
          <w:p w14:paraId="142835EE"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c>
          <w:tcPr>
            <w:tcW w:w="1665" w:type="dxa"/>
            <w:tcBorders>
              <w:top w:val="nil"/>
              <w:left w:val="nil"/>
              <w:bottom w:val="single" w:sz="6" w:space="0" w:color="auto"/>
              <w:right w:val="single" w:sz="6" w:space="0" w:color="auto"/>
            </w:tcBorders>
            <w:shd w:val="clear" w:color="auto" w:fill="auto"/>
            <w:hideMark/>
          </w:tcPr>
          <w:p w14:paraId="65A9AC1F" w14:textId="77777777" w:rsidR="00C13BCD" w:rsidRPr="00CE0F29" w:rsidRDefault="00C13BCD" w:rsidP="00C14811">
            <w:pPr>
              <w:spacing w:after="0" w:line="240" w:lineRule="auto"/>
              <w:textAlignment w:val="baseline"/>
              <w:rPr>
                <w:rFonts w:ascii="Segoe UI" w:eastAsia="Times New Roman" w:hAnsi="Segoe UI" w:cs="Segoe UI"/>
                <w:szCs w:val="24"/>
              </w:rPr>
            </w:pPr>
            <w:r w:rsidRPr="00CE0F29">
              <w:rPr>
                <w:rFonts w:ascii="Calibri" w:eastAsia="Times New Roman" w:hAnsi="Calibri" w:cs="Calibri"/>
                <w:szCs w:val="24"/>
              </w:rPr>
              <w:t> </w:t>
            </w:r>
          </w:p>
        </w:tc>
      </w:tr>
    </w:tbl>
    <w:p w14:paraId="57AD9399" w14:textId="77777777" w:rsidR="00C13BCD" w:rsidRPr="00631DE1" w:rsidRDefault="00C13BCD">
      <w:pPr>
        <w:rPr>
          <w:rFonts w:cstheme="minorHAnsi"/>
        </w:rPr>
      </w:pPr>
    </w:p>
    <w:sectPr w:rsidR="00C13BCD" w:rsidRPr="00631DE1" w:rsidSect="002314AA">
      <w:pgSz w:w="12240" w:h="15840" w:code="1"/>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AFA4" w14:textId="77777777" w:rsidR="00566F14" w:rsidRDefault="00566F14" w:rsidP="007D556B">
      <w:pPr>
        <w:spacing w:after="0" w:line="240" w:lineRule="auto"/>
      </w:pPr>
      <w:r>
        <w:separator/>
      </w:r>
    </w:p>
  </w:endnote>
  <w:endnote w:type="continuationSeparator" w:id="0">
    <w:p w14:paraId="5B763CF1" w14:textId="77777777" w:rsidR="00566F14" w:rsidRDefault="00566F14" w:rsidP="007D556B">
      <w:pPr>
        <w:spacing w:after="0" w:line="240" w:lineRule="auto"/>
      </w:pPr>
      <w:r>
        <w:continuationSeparator/>
      </w:r>
    </w:p>
  </w:endnote>
  <w:endnote w:type="continuationNotice" w:id="1">
    <w:p w14:paraId="21EC7FC2" w14:textId="77777777" w:rsidR="00566F14" w:rsidRDefault="00566F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D3FCC" w14:textId="77777777" w:rsidR="00566F14" w:rsidRDefault="00566F14" w:rsidP="007D556B">
      <w:pPr>
        <w:spacing w:after="0" w:line="240" w:lineRule="auto"/>
      </w:pPr>
      <w:r>
        <w:separator/>
      </w:r>
    </w:p>
  </w:footnote>
  <w:footnote w:type="continuationSeparator" w:id="0">
    <w:p w14:paraId="2C9FC8C9" w14:textId="77777777" w:rsidR="00566F14" w:rsidRDefault="00566F14" w:rsidP="007D556B">
      <w:pPr>
        <w:spacing w:after="0" w:line="240" w:lineRule="auto"/>
      </w:pPr>
      <w:r>
        <w:continuationSeparator/>
      </w:r>
    </w:p>
  </w:footnote>
  <w:footnote w:type="continuationNotice" w:id="1">
    <w:p w14:paraId="1009C860" w14:textId="77777777" w:rsidR="00566F14" w:rsidRDefault="00566F1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2B2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 w15:restartNumberingAfterBreak="0">
    <w:nsid w:val="04462D7B"/>
    <w:multiLevelType w:val="multilevel"/>
    <w:tmpl w:val="2002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01B0F"/>
    <w:multiLevelType w:val="hybridMultilevel"/>
    <w:tmpl w:val="A1409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0248B"/>
    <w:multiLevelType w:val="hybridMultilevel"/>
    <w:tmpl w:val="34227A5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0FDF0928"/>
    <w:multiLevelType w:val="hybridMultilevel"/>
    <w:tmpl w:val="98EC197A"/>
    <w:lvl w:ilvl="0" w:tplc="628AA7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665BA"/>
    <w:multiLevelType w:val="multilevel"/>
    <w:tmpl w:val="B1F0E4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624950"/>
    <w:multiLevelType w:val="hybridMultilevel"/>
    <w:tmpl w:val="97EE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8B0E97"/>
    <w:multiLevelType w:val="hybridMultilevel"/>
    <w:tmpl w:val="8FC895BC"/>
    <w:lvl w:ilvl="0" w:tplc="7D1647D8">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0" w15:restartNumberingAfterBreak="0">
    <w:nsid w:val="1FD86170"/>
    <w:multiLevelType w:val="multilevel"/>
    <w:tmpl w:val="9A30CB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943EC"/>
    <w:multiLevelType w:val="hybridMultilevel"/>
    <w:tmpl w:val="FB4C1EB0"/>
    <w:lvl w:ilvl="0" w:tplc="9B9C4294">
      <w:start w:val="1"/>
      <w:numFmt w:val="decimal"/>
      <w:lvlText w:val="%1."/>
      <w:lvlJc w:val="left"/>
      <w:pPr>
        <w:ind w:left="720" w:hanging="360"/>
      </w:pPr>
    </w:lvl>
    <w:lvl w:ilvl="1" w:tplc="BD4E1138">
      <w:start w:val="1"/>
      <w:numFmt w:val="upperLetter"/>
      <w:lvlText w:val="%2."/>
      <w:lvlJc w:val="left"/>
      <w:pPr>
        <w:ind w:left="1350" w:hanging="360"/>
      </w:pPr>
      <w:rPr>
        <w:rFonts w:asciiTheme="minorHAnsi" w:hAnsiTheme="minorHAnsi" w:cstheme="minorHAnsi" w:hint="default"/>
        <w:color w:val="auto"/>
      </w:rPr>
    </w:lvl>
    <w:lvl w:ilvl="2" w:tplc="BD2E3662">
      <w:start w:val="1"/>
      <w:numFmt w:val="lowerRoman"/>
      <w:lvlText w:val="%3."/>
      <w:lvlJc w:val="right"/>
      <w:pPr>
        <w:ind w:left="2160" w:hanging="180"/>
      </w:pPr>
    </w:lvl>
    <w:lvl w:ilvl="3" w:tplc="CC3820B6">
      <w:start w:val="1"/>
      <w:numFmt w:val="decimal"/>
      <w:lvlText w:val="%4."/>
      <w:lvlJc w:val="left"/>
      <w:pPr>
        <w:ind w:left="2880" w:hanging="360"/>
      </w:pPr>
    </w:lvl>
    <w:lvl w:ilvl="4" w:tplc="5858B60E">
      <w:start w:val="1"/>
      <w:numFmt w:val="lowerLetter"/>
      <w:lvlText w:val="%5."/>
      <w:lvlJc w:val="left"/>
      <w:pPr>
        <w:ind w:left="3600" w:hanging="360"/>
      </w:pPr>
    </w:lvl>
    <w:lvl w:ilvl="5" w:tplc="D68EBEBC">
      <w:start w:val="1"/>
      <w:numFmt w:val="lowerRoman"/>
      <w:lvlText w:val="%6."/>
      <w:lvlJc w:val="right"/>
      <w:pPr>
        <w:ind w:left="4320" w:hanging="180"/>
      </w:pPr>
    </w:lvl>
    <w:lvl w:ilvl="6" w:tplc="AEAA5DAA">
      <w:start w:val="1"/>
      <w:numFmt w:val="decimal"/>
      <w:lvlText w:val="%7."/>
      <w:lvlJc w:val="left"/>
      <w:pPr>
        <w:ind w:left="5040" w:hanging="360"/>
      </w:pPr>
    </w:lvl>
    <w:lvl w:ilvl="7" w:tplc="B77221F0">
      <w:start w:val="1"/>
      <w:numFmt w:val="lowerLetter"/>
      <w:lvlText w:val="%8."/>
      <w:lvlJc w:val="left"/>
      <w:pPr>
        <w:ind w:left="5760" w:hanging="360"/>
      </w:pPr>
    </w:lvl>
    <w:lvl w:ilvl="8" w:tplc="6C162A4C">
      <w:start w:val="1"/>
      <w:numFmt w:val="lowerRoman"/>
      <w:lvlText w:val="%9."/>
      <w:lvlJc w:val="right"/>
      <w:pPr>
        <w:ind w:left="6480" w:hanging="180"/>
      </w:pPr>
    </w:lvl>
  </w:abstractNum>
  <w:abstractNum w:abstractNumId="12" w15:restartNumberingAfterBreak="0">
    <w:nsid w:val="2E3306F5"/>
    <w:multiLevelType w:val="hybridMultilevel"/>
    <w:tmpl w:val="3370995A"/>
    <w:lvl w:ilvl="0" w:tplc="81FC1C94">
      <w:start w:val="1"/>
      <w:numFmt w:val="decimal"/>
      <w:lvlText w:val="%1."/>
      <w:lvlJc w:val="left"/>
      <w:pPr>
        <w:tabs>
          <w:tab w:val="num" w:pos="720"/>
        </w:tabs>
        <w:ind w:left="720" w:hanging="360"/>
      </w:pPr>
    </w:lvl>
    <w:lvl w:ilvl="1" w:tplc="D8DC32EE" w:tentative="1">
      <w:start w:val="1"/>
      <w:numFmt w:val="decimal"/>
      <w:lvlText w:val="%2."/>
      <w:lvlJc w:val="left"/>
      <w:pPr>
        <w:tabs>
          <w:tab w:val="num" w:pos="1440"/>
        </w:tabs>
        <w:ind w:left="1440" w:hanging="360"/>
      </w:pPr>
    </w:lvl>
    <w:lvl w:ilvl="2" w:tplc="24F08B90" w:tentative="1">
      <w:start w:val="1"/>
      <w:numFmt w:val="decimal"/>
      <w:lvlText w:val="%3."/>
      <w:lvlJc w:val="left"/>
      <w:pPr>
        <w:tabs>
          <w:tab w:val="num" w:pos="2160"/>
        </w:tabs>
        <w:ind w:left="2160" w:hanging="360"/>
      </w:pPr>
    </w:lvl>
    <w:lvl w:ilvl="3" w:tplc="BB16C8CA" w:tentative="1">
      <w:start w:val="1"/>
      <w:numFmt w:val="decimal"/>
      <w:lvlText w:val="%4."/>
      <w:lvlJc w:val="left"/>
      <w:pPr>
        <w:tabs>
          <w:tab w:val="num" w:pos="2880"/>
        </w:tabs>
        <w:ind w:left="2880" w:hanging="360"/>
      </w:pPr>
    </w:lvl>
    <w:lvl w:ilvl="4" w:tplc="A2B0D5FA" w:tentative="1">
      <w:start w:val="1"/>
      <w:numFmt w:val="decimal"/>
      <w:lvlText w:val="%5."/>
      <w:lvlJc w:val="left"/>
      <w:pPr>
        <w:tabs>
          <w:tab w:val="num" w:pos="3600"/>
        </w:tabs>
        <w:ind w:left="3600" w:hanging="360"/>
      </w:pPr>
    </w:lvl>
    <w:lvl w:ilvl="5" w:tplc="8D927C96" w:tentative="1">
      <w:start w:val="1"/>
      <w:numFmt w:val="decimal"/>
      <w:lvlText w:val="%6."/>
      <w:lvlJc w:val="left"/>
      <w:pPr>
        <w:tabs>
          <w:tab w:val="num" w:pos="4320"/>
        </w:tabs>
        <w:ind w:left="4320" w:hanging="360"/>
      </w:pPr>
    </w:lvl>
    <w:lvl w:ilvl="6" w:tplc="224E5E28" w:tentative="1">
      <w:start w:val="1"/>
      <w:numFmt w:val="decimal"/>
      <w:lvlText w:val="%7."/>
      <w:lvlJc w:val="left"/>
      <w:pPr>
        <w:tabs>
          <w:tab w:val="num" w:pos="5040"/>
        </w:tabs>
        <w:ind w:left="5040" w:hanging="360"/>
      </w:pPr>
    </w:lvl>
    <w:lvl w:ilvl="7" w:tplc="ADF63D2E" w:tentative="1">
      <w:start w:val="1"/>
      <w:numFmt w:val="decimal"/>
      <w:lvlText w:val="%8."/>
      <w:lvlJc w:val="left"/>
      <w:pPr>
        <w:tabs>
          <w:tab w:val="num" w:pos="5760"/>
        </w:tabs>
        <w:ind w:left="5760" w:hanging="360"/>
      </w:pPr>
    </w:lvl>
    <w:lvl w:ilvl="8" w:tplc="8D28DD44" w:tentative="1">
      <w:start w:val="1"/>
      <w:numFmt w:val="decimal"/>
      <w:lvlText w:val="%9."/>
      <w:lvlJc w:val="left"/>
      <w:pPr>
        <w:tabs>
          <w:tab w:val="num" w:pos="6480"/>
        </w:tabs>
        <w:ind w:left="6480" w:hanging="360"/>
      </w:pPr>
    </w:lvl>
  </w:abstractNum>
  <w:abstractNum w:abstractNumId="13"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442637"/>
    <w:multiLevelType w:val="hybridMultilevel"/>
    <w:tmpl w:val="9E662A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6368A"/>
    <w:multiLevelType w:val="hybridMultilevel"/>
    <w:tmpl w:val="DE6EA22A"/>
    <w:lvl w:ilvl="0" w:tplc="05AC157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D527E"/>
    <w:multiLevelType w:val="hybridMultilevel"/>
    <w:tmpl w:val="1A6E7214"/>
    <w:lvl w:ilvl="0" w:tplc="04090011">
      <w:start w:val="1"/>
      <w:numFmt w:val="decimal"/>
      <w:lvlText w:val="%1)"/>
      <w:lvlJc w:val="left"/>
      <w:pPr>
        <w:ind w:left="720" w:hanging="360"/>
      </w:pPr>
    </w:lvl>
    <w:lvl w:ilvl="1" w:tplc="E8CEC4B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0654AE"/>
    <w:multiLevelType w:val="hybridMultilevel"/>
    <w:tmpl w:val="8C40E3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E07E5B"/>
    <w:multiLevelType w:val="multilevel"/>
    <w:tmpl w:val="922292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536367">
    <w:abstractNumId w:val="14"/>
  </w:num>
  <w:num w:numId="2" w16cid:durableId="78793853">
    <w:abstractNumId w:val="7"/>
  </w:num>
  <w:num w:numId="3" w16cid:durableId="755320941">
    <w:abstractNumId w:val="2"/>
  </w:num>
  <w:num w:numId="4" w16cid:durableId="1904295429">
    <w:abstractNumId w:val="13"/>
  </w:num>
  <w:num w:numId="5" w16cid:durableId="697507602">
    <w:abstractNumId w:val="9"/>
  </w:num>
  <w:num w:numId="6" w16cid:durableId="880362424">
    <w:abstractNumId w:val="8"/>
  </w:num>
  <w:num w:numId="7" w16cid:durableId="1208183139">
    <w:abstractNumId w:val="0"/>
  </w:num>
  <w:num w:numId="8" w16cid:durableId="713114531">
    <w:abstractNumId w:val="12"/>
  </w:num>
  <w:num w:numId="9" w16cid:durableId="1296789981">
    <w:abstractNumId w:val="5"/>
  </w:num>
  <w:num w:numId="10" w16cid:durableId="487751330">
    <w:abstractNumId w:val="16"/>
  </w:num>
  <w:num w:numId="11" w16cid:durableId="1785421156">
    <w:abstractNumId w:val="4"/>
  </w:num>
  <w:num w:numId="12" w16cid:durableId="866217189">
    <w:abstractNumId w:val="11"/>
  </w:num>
  <w:num w:numId="13" w16cid:durableId="1503427084">
    <w:abstractNumId w:val="18"/>
  </w:num>
  <w:num w:numId="14" w16cid:durableId="374083541">
    <w:abstractNumId w:val="3"/>
  </w:num>
  <w:num w:numId="15" w16cid:durableId="736787426">
    <w:abstractNumId w:val="15"/>
  </w:num>
  <w:num w:numId="16" w16cid:durableId="1634864385">
    <w:abstractNumId w:val="1"/>
  </w:num>
  <w:num w:numId="17" w16cid:durableId="1249924775">
    <w:abstractNumId w:val="6"/>
  </w:num>
  <w:num w:numId="18" w16cid:durableId="2080903595">
    <w:abstractNumId w:val="19"/>
  </w:num>
  <w:num w:numId="19" w16cid:durableId="197472561">
    <w:abstractNumId w:val="10"/>
  </w:num>
  <w:num w:numId="20" w16cid:durableId="108830430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ce, Lisa@DWR">
    <w15:presenceInfo w15:providerId="AD" w15:userId="S::Lisa.Vance@water.ca.gov::bb279ab0-0354-4fd0-a072-72d386451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56B"/>
    <w:rsid w:val="000018CC"/>
    <w:rsid w:val="0000439C"/>
    <w:rsid w:val="00004C88"/>
    <w:rsid w:val="000055AC"/>
    <w:rsid w:val="000064FF"/>
    <w:rsid w:val="00007685"/>
    <w:rsid w:val="00010184"/>
    <w:rsid w:val="000139FE"/>
    <w:rsid w:val="00014F2D"/>
    <w:rsid w:val="00016277"/>
    <w:rsid w:val="00016E4B"/>
    <w:rsid w:val="000204BA"/>
    <w:rsid w:val="000314FC"/>
    <w:rsid w:val="00032802"/>
    <w:rsid w:val="00033282"/>
    <w:rsid w:val="00037866"/>
    <w:rsid w:val="000406EF"/>
    <w:rsid w:val="00041DC8"/>
    <w:rsid w:val="000508CC"/>
    <w:rsid w:val="00051902"/>
    <w:rsid w:val="00055E1A"/>
    <w:rsid w:val="00057195"/>
    <w:rsid w:val="0006079A"/>
    <w:rsid w:val="000612F6"/>
    <w:rsid w:val="00062466"/>
    <w:rsid w:val="000628DB"/>
    <w:rsid w:val="00062D3D"/>
    <w:rsid w:val="00073871"/>
    <w:rsid w:val="00075351"/>
    <w:rsid w:val="00081799"/>
    <w:rsid w:val="00082D01"/>
    <w:rsid w:val="0008661E"/>
    <w:rsid w:val="00090075"/>
    <w:rsid w:val="00091F07"/>
    <w:rsid w:val="00093B4B"/>
    <w:rsid w:val="000960D4"/>
    <w:rsid w:val="00096C26"/>
    <w:rsid w:val="000A06C5"/>
    <w:rsid w:val="000A10D8"/>
    <w:rsid w:val="000A5F6D"/>
    <w:rsid w:val="000B2D65"/>
    <w:rsid w:val="000B4B0F"/>
    <w:rsid w:val="000B628A"/>
    <w:rsid w:val="000B63AC"/>
    <w:rsid w:val="000C2053"/>
    <w:rsid w:val="000C5C44"/>
    <w:rsid w:val="000C6C04"/>
    <w:rsid w:val="000C76C9"/>
    <w:rsid w:val="000D3382"/>
    <w:rsid w:val="000E1580"/>
    <w:rsid w:val="000E5634"/>
    <w:rsid w:val="000F06E9"/>
    <w:rsid w:val="000F1346"/>
    <w:rsid w:val="000F361D"/>
    <w:rsid w:val="000F6968"/>
    <w:rsid w:val="000F6974"/>
    <w:rsid w:val="00102A6D"/>
    <w:rsid w:val="00104794"/>
    <w:rsid w:val="001270DC"/>
    <w:rsid w:val="00131094"/>
    <w:rsid w:val="001319B7"/>
    <w:rsid w:val="00133BBE"/>
    <w:rsid w:val="00133ED6"/>
    <w:rsid w:val="001370E1"/>
    <w:rsid w:val="00142E5E"/>
    <w:rsid w:val="0014614F"/>
    <w:rsid w:val="001468EF"/>
    <w:rsid w:val="001514D8"/>
    <w:rsid w:val="001573B8"/>
    <w:rsid w:val="0016083A"/>
    <w:rsid w:val="00163E5D"/>
    <w:rsid w:val="0016411F"/>
    <w:rsid w:val="0016479B"/>
    <w:rsid w:val="00164883"/>
    <w:rsid w:val="00164C21"/>
    <w:rsid w:val="0016672A"/>
    <w:rsid w:val="00170A22"/>
    <w:rsid w:val="00172060"/>
    <w:rsid w:val="001755D9"/>
    <w:rsid w:val="00176C0D"/>
    <w:rsid w:val="001775FA"/>
    <w:rsid w:val="0018344A"/>
    <w:rsid w:val="001905D1"/>
    <w:rsid w:val="00191EB4"/>
    <w:rsid w:val="00194A02"/>
    <w:rsid w:val="00197B26"/>
    <w:rsid w:val="001A6E07"/>
    <w:rsid w:val="001B40E1"/>
    <w:rsid w:val="001B53DD"/>
    <w:rsid w:val="001B691B"/>
    <w:rsid w:val="001C4B11"/>
    <w:rsid w:val="001D1A07"/>
    <w:rsid w:val="001D2B1E"/>
    <w:rsid w:val="001D35EF"/>
    <w:rsid w:val="001D36ED"/>
    <w:rsid w:val="001D6E32"/>
    <w:rsid w:val="001D7552"/>
    <w:rsid w:val="001D7A79"/>
    <w:rsid w:val="001E0B6A"/>
    <w:rsid w:val="001E2F68"/>
    <w:rsid w:val="001E548C"/>
    <w:rsid w:val="001F02B6"/>
    <w:rsid w:val="001F58F0"/>
    <w:rsid w:val="0020029C"/>
    <w:rsid w:val="00200AE2"/>
    <w:rsid w:val="0020286E"/>
    <w:rsid w:val="0020564A"/>
    <w:rsid w:val="0020600D"/>
    <w:rsid w:val="002111FE"/>
    <w:rsid w:val="00213087"/>
    <w:rsid w:val="002138D5"/>
    <w:rsid w:val="00221BD6"/>
    <w:rsid w:val="002244D1"/>
    <w:rsid w:val="002248B8"/>
    <w:rsid w:val="00226631"/>
    <w:rsid w:val="00227A01"/>
    <w:rsid w:val="002314AA"/>
    <w:rsid w:val="0023180E"/>
    <w:rsid w:val="00235150"/>
    <w:rsid w:val="00240726"/>
    <w:rsid w:val="00240BB1"/>
    <w:rsid w:val="002417EF"/>
    <w:rsid w:val="0024760C"/>
    <w:rsid w:val="00251CA4"/>
    <w:rsid w:val="00253DD5"/>
    <w:rsid w:val="002546CB"/>
    <w:rsid w:val="0025602F"/>
    <w:rsid w:val="00256663"/>
    <w:rsid w:val="002577DD"/>
    <w:rsid w:val="00261263"/>
    <w:rsid w:val="002612CD"/>
    <w:rsid w:val="00261F88"/>
    <w:rsid w:val="0026510C"/>
    <w:rsid w:val="00267C3E"/>
    <w:rsid w:val="00280FCF"/>
    <w:rsid w:val="00282347"/>
    <w:rsid w:val="00282AEB"/>
    <w:rsid w:val="002A474F"/>
    <w:rsid w:val="002A5BF0"/>
    <w:rsid w:val="002A62ED"/>
    <w:rsid w:val="002A663F"/>
    <w:rsid w:val="002B0DB2"/>
    <w:rsid w:val="002B2C1D"/>
    <w:rsid w:val="002B5C2E"/>
    <w:rsid w:val="002B67A3"/>
    <w:rsid w:val="002B72A9"/>
    <w:rsid w:val="002C051C"/>
    <w:rsid w:val="002C42D3"/>
    <w:rsid w:val="002D0A3A"/>
    <w:rsid w:val="002D12B9"/>
    <w:rsid w:val="002D1A51"/>
    <w:rsid w:val="002D50E3"/>
    <w:rsid w:val="002E0B10"/>
    <w:rsid w:val="002E1435"/>
    <w:rsid w:val="002E2A72"/>
    <w:rsid w:val="002E41EA"/>
    <w:rsid w:val="002F0905"/>
    <w:rsid w:val="002F0B33"/>
    <w:rsid w:val="002F1DDC"/>
    <w:rsid w:val="002F3804"/>
    <w:rsid w:val="002F3E0F"/>
    <w:rsid w:val="002F5D5D"/>
    <w:rsid w:val="003005D1"/>
    <w:rsid w:val="00302C6C"/>
    <w:rsid w:val="00302FC8"/>
    <w:rsid w:val="00304676"/>
    <w:rsid w:val="00310041"/>
    <w:rsid w:val="00313223"/>
    <w:rsid w:val="00313BA4"/>
    <w:rsid w:val="00313FAC"/>
    <w:rsid w:val="00315BC1"/>
    <w:rsid w:val="00323F90"/>
    <w:rsid w:val="00325BF2"/>
    <w:rsid w:val="00325D48"/>
    <w:rsid w:val="00326983"/>
    <w:rsid w:val="003272F1"/>
    <w:rsid w:val="0033452A"/>
    <w:rsid w:val="00334791"/>
    <w:rsid w:val="00335F80"/>
    <w:rsid w:val="00343FC8"/>
    <w:rsid w:val="003529B9"/>
    <w:rsid w:val="003539E1"/>
    <w:rsid w:val="00357EE6"/>
    <w:rsid w:val="00361084"/>
    <w:rsid w:val="003652D5"/>
    <w:rsid w:val="0036587D"/>
    <w:rsid w:val="003678A0"/>
    <w:rsid w:val="003718FF"/>
    <w:rsid w:val="00377EAB"/>
    <w:rsid w:val="00377F70"/>
    <w:rsid w:val="00382830"/>
    <w:rsid w:val="00382C4A"/>
    <w:rsid w:val="00387035"/>
    <w:rsid w:val="00391105"/>
    <w:rsid w:val="00391F28"/>
    <w:rsid w:val="003A12F5"/>
    <w:rsid w:val="003A3E8F"/>
    <w:rsid w:val="003A43B7"/>
    <w:rsid w:val="003A4D06"/>
    <w:rsid w:val="003A5B8A"/>
    <w:rsid w:val="003A6265"/>
    <w:rsid w:val="003B0F5D"/>
    <w:rsid w:val="003B355B"/>
    <w:rsid w:val="003B416C"/>
    <w:rsid w:val="003B53FF"/>
    <w:rsid w:val="003C3812"/>
    <w:rsid w:val="003C3F25"/>
    <w:rsid w:val="003C64A1"/>
    <w:rsid w:val="003C6C73"/>
    <w:rsid w:val="003D107E"/>
    <w:rsid w:val="003D5620"/>
    <w:rsid w:val="003E0A13"/>
    <w:rsid w:val="003E12BF"/>
    <w:rsid w:val="003E2603"/>
    <w:rsid w:val="003E2BAD"/>
    <w:rsid w:val="003E33D9"/>
    <w:rsid w:val="003E502C"/>
    <w:rsid w:val="003E72A0"/>
    <w:rsid w:val="003E78DD"/>
    <w:rsid w:val="003F2618"/>
    <w:rsid w:val="0040373C"/>
    <w:rsid w:val="00405B7A"/>
    <w:rsid w:val="00406E6D"/>
    <w:rsid w:val="00412949"/>
    <w:rsid w:val="0042104C"/>
    <w:rsid w:val="00422255"/>
    <w:rsid w:val="00423785"/>
    <w:rsid w:val="00430B91"/>
    <w:rsid w:val="004372DF"/>
    <w:rsid w:val="00444647"/>
    <w:rsid w:val="00445B38"/>
    <w:rsid w:val="00451C12"/>
    <w:rsid w:val="00451FAE"/>
    <w:rsid w:val="00452A1E"/>
    <w:rsid w:val="004530E2"/>
    <w:rsid w:val="00453F54"/>
    <w:rsid w:val="00454764"/>
    <w:rsid w:val="00462CEB"/>
    <w:rsid w:val="00465EE4"/>
    <w:rsid w:val="00474554"/>
    <w:rsid w:val="00481428"/>
    <w:rsid w:val="004817E2"/>
    <w:rsid w:val="004827E6"/>
    <w:rsid w:val="004856C3"/>
    <w:rsid w:val="00485CDC"/>
    <w:rsid w:val="00487ABA"/>
    <w:rsid w:val="00487D8A"/>
    <w:rsid w:val="004905A3"/>
    <w:rsid w:val="00492C2D"/>
    <w:rsid w:val="00494D60"/>
    <w:rsid w:val="004A210C"/>
    <w:rsid w:val="004B2D6A"/>
    <w:rsid w:val="004B4FFC"/>
    <w:rsid w:val="004B6299"/>
    <w:rsid w:val="004B6751"/>
    <w:rsid w:val="004B6C6F"/>
    <w:rsid w:val="004C0306"/>
    <w:rsid w:val="004C1DF0"/>
    <w:rsid w:val="004C4B74"/>
    <w:rsid w:val="004D0B52"/>
    <w:rsid w:val="004D1148"/>
    <w:rsid w:val="004D1B17"/>
    <w:rsid w:val="004D2DA1"/>
    <w:rsid w:val="004D4A52"/>
    <w:rsid w:val="004E4342"/>
    <w:rsid w:val="004E6228"/>
    <w:rsid w:val="004F0B54"/>
    <w:rsid w:val="004F198F"/>
    <w:rsid w:val="00504854"/>
    <w:rsid w:val="005078BF"/>
    <w:rsid w:val="005104CC"/>
    <w:rsid w:val="00512A67"/>
    <w:rsid w:val="00515235"/>
    <w:rsid w:val="00520D83"/>
    <w:rsid w:val="00521DB3"/>
    <w:rsid w:val="00521E7B"/>
    <w:rsid w:val="00524B85"/>
    <w:rsid w:val="00525A78"/>
    <w:rsid w:val="00533CBA"/>
    <w:rsid w:val="0053469B"/>
    <w:rsid w:val="005348D8"/>
    <w:rsid w:val="0054743D"/>
    <w:rsid w:val="005548FF"/>
    <w:rsid w:val="00555D37"/>
    <w:rsid w:val="0056471D"/>
    <w:rsid w:val="00566F14"/>
    <w:rsid w:val="00570EB3"/>
    <w:rsid w:val="0057799C"/>
    <w:rsid w:val="00581542"/>
    <w:rsid w:val="00587898"/>
    <w:rsid w:val="0059101E"/>
    <w:rsid w:val="00594425"/>
    <w:rsid w:val="005964C6"/>
    <w:rsid w:val="00597F24"/>
    <w:rsid w:val="005B05E9"/>
    <w:rsid w:val="005B08AF"/>
    <w:rsid w:val="005B3D98"/>
    <w:rsid w:val="005B3EFC"/>
    <w:rsid w:val="005C15BF"/>
    <w:rsid w:val="005C7F76"/>
    <w:rsid w:val="005D2C45"/>
    <w:rsid w:val="005D4AD7"/>
    <w:rsid w:val="005D5295"/>
    <w:rsid w:val="005E199F"/>
    <w:rsid w:val="005E2C55"/>
    <w:rsid w:val="005E6033"/>
    <w:rsid w:val="005F18DF"/>
    <w:rsid w:val="005F1C8A"/>
    <w:rsid w:val="00605583"/>
    <w:rsid w:val="006076E0"/>
    <w:rsid w:val="00607BF5"/>
    <w:rsid w:val="00612A4A"/>
    <w:rsid w:val="00615A19"/>
    <w:rsid w:val="00620650"/>
    <w:rsid w:val="00626808"/>
    <w:rsid w:val="006275C4"/>
    <w:rsid w:val="00631DE1"/>
    <w:rsid w:val="006325D5"/>
    <w:rsid w:val="006335CC"/>
    <w:rsid w:val="00633CB5"/>
    <w:rsid w:val="0063442D"/>
    <w:rsid w:val="00634D73"/>
    <w:rsid w:val="006363D6"/>
    <w:rsid w:val="006467BA"/>
    <w:rsid w:val="0064752B"/>
    <w:rsid w:val="00655DC5"/>
    <w:rsid w:val="00655DEA"/>
    <w:rsid w:val="00657076"/>
    <w:rsid w:val="00667306"/>
    <w:rsid w:val="0067269E"/>
    <w:rsid w:val="006762DE"/>
    <w:rsid w:val="00677005"/>
    <w:rsid w:val="00683C9D"/>
    <w:rsid w:val="00684D1A"/>
    <w:rsid w:val="006865AD"/>
    <w:rsid w:val="006878CB"/>
    <w:rsid w:val="00691BDB"/>
    <w:rsid w:val="00691CB8"/>
    <w:rsid w:val="00692387"/>
    <w:rsid w:val="006965F0"/>
    <w:rsid w:val="006A3F48"/>
    <w:rsid w:val="006A6A68"/>
    <w:rsid w:val="006B4183"/>
    <w:rsid w:val="006C2945"/>
    <w:rsid w:val="006C4238"/>
    <w:rsid w:val="006D12E9"/>
    <w:rsid w:val="006D3738"/>
    <w:rsid w:val="006D44A4"/>
    <w:rsid w:val="006D7F18"/>
    <w:rsid w:val="006E0481"/>
    <w:rsid w:val="006E2E9E"/>
    <w:rsid w:val="006E446C"/>
    <w:rsid w:val="006E6B0D"/>
    <w:rsid w:val="006F0CDB"/>
    <w:rsid w:val="006F2400"/>
    <w:rsid w:val="006F2B71"/>
    <w:rsid w:val="006F4068"/>
    <w:rsid w:val="006F565B"/>
    <w:rsid w:val="006F6D72"/>
    <w:rsid w:val="006F7B0B"/>
    <w:rsid w:val="007031EE"/>
    <w:rsid w:val="00705B68"/>
    <w:rsid w:val="00713222"/>
    <w:rsid w:val="00714B92"/>
    <w:rsid w:val="0071650F"/>
    <w:rsid w:val="00724DFB"/>
    <w:rsid w:val="00740E3E"/>
    <w:rsid w:val="00745723"/>
    <w:rsid w:val="007462C5"/>
    <w:rsid w:val="00752DC3"/>
    <w:rsid w:val="00756381"/>
    <w:rsid w:val="00757CA8"/>
    <w:rsid w:val="00757CDA"/>
    <w:rsid w:val="00763004"/>
    <w:rsid w:val="00772AE4"/>
    <w:rsid w:val="007741F8"/>
    <w:rsid w:val="00776897"/>
    <w:rsid w:val="00781369"/>
    <w:rsid w:val="00784C17"/>
    <w:rsid w:val="00785933"/>
    <w:rsid w:val="00786EA6"/>
    <w:rsid w:val="00787B61"/>
    <w:rsid w:val="0079383E"/>
    <w:rsid w:val="0079509F"/>
    <w:rsid w:val="007967A2"/>
    <w:rsid w:val="00796AB2"/>
    <w:rsid w:val="00797989"/>
    <w:rsid w:val="007A1B59"/>
    <w:rsid w:val="007A5A3E"/>
    <w:rsid w:val="007B5088"/>
    <w:rsid w:val="007C24DC"/>
    <w:rsid w:val="007C65BD"/>
    <w:rsid w:val="007C6F8B"/>
    <w:rsid w:val="007D1795"/>
    <w:rsid w:val="007D556B"/>
    <w:rsid w:val="007E547A"/>
    <w:rsid w:val="007E651B"/>
    <w:rsid w:val="007F0E24"/>
    <w:rsid w:val="007F10D4"/>
    <w:rsid w:val="007F59FD"/>
    <w:rsid w:val="00800B0F"/>
    <w:rsid w:val="00803FE1"/>
    <w:rsid w:val="00806DF1"/>
    <w:rsid w:val="00814491"/>
    <w:rsid w:val="0081576D"/>
    <w:rsid w:val="00820A2B"/>
    <w:rsid w:val="0082669C"/>
    <w:rsid w:val="00830F0D"/>
    <w:rsid w:val="008329B5"/>
    <w:rsid w:val="00834FB8"/>
    <w:rsid w:val="008355D8"/>
    <w:rsid w:val="00835FC6"/>
    <w:rsid w:val="00836D25"/>
    <w:rsid w:val="0083744C"/>
    <w:rsid w:val="00840621"/>
    <w:rsid w:val="00840900"/>
    <w:rsid w:val="00842D4D"/>
    <w:rsid w:val="0084322F"/>
    <w:rsid w:val="00843AE2"/>
    <w:rsid w:val="008444F9"/>
    <w:rsid w:val="0085094E"/>
    <w:rsid w:val="00852583"/>
    <w:rsid w:val="0085791F"/>
    <w:rsid w:val="00873E36"/>
    <w:rsid w:val="00877C6F"/>
    <w:rsid w:val="00880C55"/>
    <w:rsid w:val="00885A04"/>
    <w:rsid w:val="00886FE3"/>
    <w:rsid w:val="00887775"/>
    <w:rsid w:val="008900C8"/>
    <w:rsid w:val="00892501"/>
    <w:rsid w:val="00892D0B"/>
    <w:rsid w:val="00894CBD"/>
    <w:rsid w:val="00894D35"/>
    <w:rsid w:val="008A43AE"/>
    <w:rsid w:val="008A53E7"/>
    <w:rsid w:val="008B1760"/>
    <w:rsid w:val="008B1E4D"/>
    <w:rsid w:val="008B294E"/>
    <w:rsid w:val="008B3751"/>
    <w:rsid w:val="008B3B0B"/>
    <w:rsid w:val="008B5B9A"/>
    <w:rsid w:val="008D0A30"/>
    <w:rsid w:val="008D2CC0"/>
    <w:rsid w:val="008D311B"/>
    <w:rsid w:val="008D7EA1"/>
    <w:rsid w:val="008E654B"/>
    <w:rsid w:val="008F1566"/>
    <w:rsid w:val="008F6CCD"/>
    <w:rsid w:val="00900517"/>
    <w:rsid w:val="00902312"/>
    <w:rsid w:val="00904964"/>
    <w:rsid w:val="009055D7"/>
    <w:rsid w:val="009130AB"/>
    <w:rsid w:val="009133CF"/>
    <w:rsid w:val="00920D16"/>
    <w:rsid w:val="00921B0F"/>
    <w:rsid w:val="00924560"/>
    <w:rsid w:val="00925944"/>
    <w:rsid w:val="00927D24"/>
    <w:rsid w:val="00930302"/>
    <w:rsid w:val="00931710"/>
    <w:rsid w:val="00932019"/>
    <w:rsid w:val="009326F3"/>
    <w:rsid w:val="00934FFA"/>
    <w:rsid w:val="00940FF3"/>
    <w:rsid w:val="009422CF"/>
    <w:rsid w:val="00943071"/>
    <w:rsid w:val="00946CED"/>
    <w:rsid w:val="00950718"/>
    <w:rsid w:val="009511A8"/>
    <w:rsid w:val="0095666E"/>
    <w:rsid w:val="00957BC4"/>
    <w:rsid w:val="00961A23"/>
    <w:rsid w:val="00961F75"/>
    <w:rsid w:val="00964CA0"/>
    <w:rsid w:val="00972EC3"/>
    <w:rsid w:val="00973229"/>
    <w:rsid w:val="009A010A"/>
    <w:rsid w:val="009A33D3"/>
    <w:rsid w:val="009B153F"/>
    <w:rsid w:val="009B1783"/>
    <w:rsid w:val="009B2F86"/>
    <w:rsid w:val="009B3A31"/>
    <w:rsid w:val="009B3DC6"/>
    <w:rsid w:val="009C6D2D"/>
    <w:rsid w:val="009D432D"/>
    <w:rsid w:val="009D45E5"/>
    <w:rsid w:val="009D5A8A"/>
    <w:rsid w:val="009E1041"/>
    <w:rsid w:val="009E7182"/>
    <w:rsid w:val="009E7259"/>
    <w:rsid w:val="009E7AD8"/>
    <w:rsid w:val="009F0246"/>
    <w:rsid w:val="009F0660"/>
    <w:rsid w:val="009F5BE2"/>
    <w:rsid w:val="00A006BC"/>
    <w:rsid w:val="00A02387"/>
    <w:rsid w:val="00A071A4"/>
    <w:rsid w:val="00A32EE9"/>
    <w:rsid w:val="00A351F1"/>
    <w:rsid w:val="00A42040"/>
    <w:rsid w:val="00A46AE0"/>
    <w:rsid w:val="00A56712"/>
    <w:rsid w:val="00A571AF"/>
    <w:rsid w:val="00A57B7D"/>
    <w:rsid w:val="00A606B1"/>
    <w:rsid w:val="00A6441A"/>
    <w:rsid w:val="00A67A38"/>
    <w:rsid w:val="00A71F50"/>
    <w:rsid w:val="00A73AEC"/>
    <w:rsid w:val="00A7511F"/>
    <w:rsid w:val="00A811BB"/>
    <w:rsid w:val="00A867F2"/>
    <w:rsid w:val="00A978A3"/>
    <w:rsid w:val="00AA4D63"/>
    <w:rsid w:val="00AA6D89"/>
    <w:rsid w:val="00AB547C"/>
    <w:rsid w:val="00AB5F61"/>
    <w:rsid w:val="00AB61B0"/>
    <w:rsid w:val="00AB7157"/>
    <w:rsid w:val="00AC2CAA"/>
    <w:rsid w:val="00AC46AB"/>
    <w:rsid w:val="00AC46AC"/>
    <w:rsid w:val="00AC6033"/>
    <w:rsid w:val="00AD373B"/>
    <w:rsid w:val="00AD71E6"/>
    <w:rsid w:val="00AE13E0"/>
    <w:rsid w:val="00AE15F2"/>
    <w:rsid w:val="00AE43AC"/>
    <w:rsid w:val="00AF2586"/>
    <w:rsid w:val="00AF4A7C"/>
    <w:rsid w:val="00AF5A94"/>
    <w:rsid w:val="00AF7745"/>
    <w:rsid w:val="00B0167F"/>
    <w:rsid w:val="00B037E1"/>
    <w:rsid w:val="00B03B48"/>
    <w:rsid w:val="00B04E8F"/>
    <w:rsid w:val="00B06B7B"/>
    <w:rsid w:val="00B11DB7"/>
    <w:rsid w:val="00B13FF0"/>
    <w:rsid w:val="00B15FED"/>
    <w:rsid w:val="00B2338B"/>
    <w:rsid w:val="00B272D1"/>
    <w:rsid w:val="00B3126C"/>
    <w:rsid w:val="00B3183E"/>
    <w:rsid w:val="00B34A2D"/>
    <w:rsid w:val="00B402C5"/>
    <w:rsid w:val="00B409CA"/>
    <w:rsid w:val="00B4550C"/>
    <w:rsid w:val="00B4785F"/>
    <w:rsid w:val="00B56441"/>
    <w:rsid w:val="00B610B2"/>
    <w:rsid w:val="00B65571"/>
    <w:rsid w:val="00B66A84"/>
    <w:rsid w:val="00B727A5"/>
    <w:rsid w:val="00B85BAD"/>
    <w:rsid w:val="00B869F0"/>
    <w:rsid w:val="00B94644"/>
    <w:rsid w:val="00B94957"/>
    <w:rsid w:val="00B952D0"/>
    <w:rsid w:val="00B9535D"/>
    <w:rsid w:val="00BA0F78"/>
    <w:rsid w:val="00BA384F"/>
    <w:rsid w:val="00BB5A23"/>
    <w:rsid w:val="00BD00DF"/>
    <w:rsid w:val="00BD09F1"/>
    <w:rsid w:val="00BD2E78"/>
    <w:rsid w:val="00BE0DB0"/>
    <w:rsid w:val="00BE39A2"/>
    <w:rsid w:val="00BE4C79"/>
    <w:rsid w:val="00BF2307"/>
    <w:rsid w:val="00BF37EE"/>
    <w:rsid w:val="00BF4954"/>
    <w:rsid w:val="00BF6AC9"/>
    <w:rsid w:val="00BF6F33"/>
    <w:rsid w:val="00C00800"/>
    <w:rsid w:val="00C03DEC"/>
    <w:rsid w:val="00C05B6E"/>
    <w:rsid w:val="00C05FA8"/>
    <w:rsid w:val="00C13BCD"/>
    <w:rsid w:val="00C25330"/>
    <w:rsid w:val="00C268E8"/>
    <w:rsid w:val="00C406C5"/>
    <w:rsid w:val="00C40EB3"/>
    <w:rsid w:val="00C435B2"/>
    <w:rsid w:val="00C459E4"/>
    <w:rsid w:val="00C45C85"/>
    <w:rsid w:val="00C51610"/>
    <w:rsid w:val="00C53147"/>
    <w:rsid w:val="00C53A47"/>
    <w:rsid w:val="00C557F3"/>
    <w:rsid w:val="00C571B4"/>
    <w:rsid w:val="00C66A37"/>
    <w:rsid w:val="00C672CF"/>
    <w:rsid w:val="00C7399F"/>
    <w:rsid w:val="00C7703A"/>
    <w:rsid w:val="00C77BFE"/>
    <w:rsid w:val="00C80AB2"/>
    <w:rsid w:val="00C86D45"/>
    <w:rsid w:val="00C93BD8"/>
    <w:rsid w:val="00C96118"/>
    <w:rsid w:val="00C96A75"/>
    <w:rsid w:val="00CA2E3C"/>
    <w:rsid w:val="00CA3F92"/>
    <w:rsid w:val="00CB0E1E"/>
    <w:rsid w:val="00CB134D"/>
    <w:rsid w:val="00CB1B86"/>
    <w:rsid w:val="00CB4097"/>
    <w:rsid w:val="00CC3321"/>
    <w:rsid w:val="00CC4E8C"/>
    <w:rsid w:val="00CD0E91"/>
    <w:rsid w:val="00CD1964"/>
    <w:rsid w:val="00CD357A"/>
    <w:rsid w:val="00CD7306"/>
    <w:rsid w:val="00CE258D"/>
    <w:rsid w:val="00CF011E"/>
    <w:rsid w:val="00CF1E9C"/>
    <w:rsid w:val="00CF25EA"/>
    <w:rsid w:val="00CF4F44"/>
    <w:rsid w:val="00CF7535"/>
    <w:rsid w:val="00CF7CAE"/>
    <w:rsid w:val="00D02A55"/>
    <w:rsid w:val="00D053AA"/>
    <w:rsid w:val="00D16227"/>
    <w:rsid w:val="00D232F0"/>
    <w:rsid w:val="00D35553"/>
    <w:rsid w:val="00D42031"/>
    <w:rsid w:val="00D42E09"/>
    <w:rsid w:val="00D47982"/>
    <w:rsid w:val="00D57599"/>
    <w:rsid w:val="00D6474B"/>
    <w:rsid w:val="00D83A54"/>
    <w:rsid w:val="00D87A8B"/>
    <w:rsid w:val="00D95CCF"/>
    <w:rsid w:val="00DA36BF"/>
    <w:rsid w:val="00DA6A52"/>
    <w:rsid w:val="00DA71CF"/>
    <w:rsid w:val="00DB32C3"/>
    <w:rsid w:val="00DB3A3C"/>
    <w:rsid w:val="00DC3724"/>
    <w:rsid w:val="00DC3A27"/>
    <w:rsid w:val="00DC4A58"/>
    <w:rsid w:val="00DC52D7"/>
    <w:rsid w:val="00DD2DEB"/>
    <w:rsid w:val="00DD36E9"/>
    <w:rsid w:val="00DD593E"/>
    <w:rsid w:val="00DD59F3"/>
    <w:rsid w:val="00DD6C6A"/>
    <w:rsid w:val="00DE5671"/>
    <w:rsid w:val="00DE588D"/>
    <w:rsid w:val="00DE7039"/>
    <w:rsid w:val="00DF0347"/>
    <w:rsid w:val="00DF05C9"/>
    <w:rsid w:val="00DF1338"/>
    <w:rsid w:val="00E02716"/>
    <w:rsid w:val="00E10709"/>
    <w:rsid w:val="00E118DE"/>
    <w:rsid w:val="00E15007"/>
    <w:rsid w:val="00E16C4D"/>
    <w:rsid w:val="00E17C02"/>
    <w:rsid w:val="00E24BF3"/>
    <w:rsid w:val="00E34916"/>
    <w:rsid w:val="00E36643"/>
    <w:rsid w:val="00E4140B"/>
    <w:rsid w:val="00E44D77"/>
    <w:rsid w:val="00E47715"/>
    <w:rsid w:val="00E50E48"/>
    <w:rsid w:val="00E525ED"/>
    <w:rsid w:val="00E55AE0"/>
    <w:rsid w:val="00E569E7"/>
    <w:rsid w:val="00E56AFC"/>
    <w:rsid w:val="00E6476B"/>
    <w:rsid w:val="00E649D1"/>
    <w:rsid w:val="00E70D4A"/>
    <w:rsid w:val="00E75625"/>
    <w:rsid w:val="00E81F55"/>
    <w:rsid w:val="00E8704A"/>
    <w:rsid w:val="00E870C1"/>
    <w:rsid w:val="00E92FB6"/>
    <w:rsid w:val="00EA006B"/>
    <w:rsid w:val="00EA3A03"/>
    <w:rsid w:val="00EA572B"/>
    <w:rsid w:val="00EA7385"/>
    <w:rsid w:val="00EB2004"/>
    <w:rsid w:val="00EB3BAA"/>
    <w:rsid w:val="00EB5BAA"/>
    <w:rsid w:val="00EB6CE7"/>
    <w:rsid w:val="00EC3988"/>
    <w:rsid w:val="00EC733E"/>
    <w:rsid w:val="00ED047B"/>
    <w:rsid w:val="00ED0F32"/>
    <w:rsid w:val="00ED326A"/>
    <w:rsid w:val="00ED5FA3"/>
    <w:rsid w:val="00EF2282"/>
    <w:rsid w:val="00EF2CF7"/>
    <w:rsid w:val="00EF2F42"/>
    <w:rsid w:val="00EF355F"/>
    <w:rsid w:val="00EF6593"/>
    <w:rsid w:val="00EF7C56"/>
    <w:rsid w:val="00F02A00"/>
    <w:rsid w:val="00F065AE"/>
    <w:rsid w:val="00F13470"/>
    <w:rsid w:val="00F21040"/>
    <w:rsid w:val="00F239D0"/>
    <w:rsid w:val="00F241EB"/>
    <w:rsid w:val="00F26DEE"/>
    <w:rsid w:val="00F27774"/>
    <w:rsid w:val="00F320E4"/>
    <w:rsid w:val="00F34677"/>
    <w:rsid w:val="00F355AC"/>
    <w:rsid w:val="00F3708F"/>
    <w:rsid w:val="00F56390"/>
    <w:rsid w:val="00F76B69"/>
    <w:rsid w:val="00F83C56"/>
    <w:rsid w:val="00F858D6"/>
    <w:rsid w:val="00F87D33"/>
    <w:rsid w:val="00F908BC"/>
    <w:rsid w:val="00F922D1"/>
    <w:rsid w:val="00F965D3"/>
    <w:rsid w:val="00FA0426"/>
    <w:rsid w:val="00FB030A"/>
    <w:rsid w:val="00FB5131"/>
    <w:rsid w:val="00FC18A1"/>
    <w:rsid w:val="00FC61C3"/>
    <w:rsid w:val="00FC733A"/>
    <w:rsid w:val="00FD09A9"/>
    <w:rsid w:val="00FD1B0A"/>
    <w:rsid w:val="00FD298C"/>
    <w:rsid w:val="00FD3EB9"/>
    <w:rsid w:val="00FD77F2"/>
    <w:rsid w:val="00FE061E"/>
    <w:rsid w:val="00FE0A84"/>
    <w:rsid w:val="00FF2F57"/>
    <w:rsid w:val="00FF40B6"/>
    <w:rsid w:val="00FF4A36"/>
    <w:rsid w:val="0441DBA8"/>
    <w:rsid w:val="16F032FD"/>
    <w:rsid w:val="1934A501"/>
    <w:rsid w:val="1B3BC0F0"/>
    <w:rsid w:val="1E4EE20B"/>
    <w:rsid w:val="1F9E1E0C"/>
    <w:rsid w:val="1FC2384E"/>
    <w:rsid w:val="2310B716"/>
    <w:rsid w:val="2655B2BF"/>
    <w:rsid w:val="2759D985"/>
    <w:rsid w:val="367F4842"/>
    <w:rsid w:val="42DCEE4B"/>
    <w:rsid w:val="471EC57C"/>
    <w:rsid w:val="4A99822A"/>
    <w:rsid w:val="4D75D2D2"/>
    <w:rsid w:val="4E0BD629"/>
    <w:rsid w:val="51A92EB3"/>
    <w:rsid w:val="5299BA1E"/>
    <w:rsid w:val="53576C0B"/>
    <w:rsid w:val="55FF4CA0"/>
    <w:rsid w:val="57B1D800"/>
    <w:rsid w:val="5C82C6E4"/>
    <w:rsid w:val="61C80582"/>
    <w:rsid w:val="69678FA0"/>
    <w:rsid w:val="6990352D"/>
    <w:rsid w:val="7087ACD6"/>
    <w:rsid w:val="745C4F90"/>
    <w:rsid w:val="74A001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BCBD"/>
  <w15:docId w15:val="{B4DD9663-82CE-4E64-A5DD-DAC62A2A9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B0F"/>
    <w:rPr>
      <w:sz w:val="24"/>
    </w:rPr>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53DD"/>
    <w:pPr>
      <w:keepNext/>
      <w:keepLines/>
      <w:spacing w:before="200" w:after="0"/>
      <w:outlineLvl w:val="2"/>
    </w:pPr>
    <w:rPr>
      <w:rFonts w:asciiTheme="majorHAnsi" w:eastAsiaTheme="majorEastAsia" w:hAnsiTheme="majorHAnsi" w:cstheme="majorBidi"/>
      <w:b/>
      <w:bCs/>
      <w:color w:val="1F497D" w:themeColor="text2"/>
    </w:rPr>
  </w:style>
  <w:style w:type="paragraph" w:styleId="Heading4">
    <w:name w:val="heading 4"/>
    <w:basedOn w:val="Normal"/>
    <w:next w:val="Normal"/>
    <w:link w:val="Heading4Char"/>
    <w:uiPriority w:val="9"/>
    <w:unhideWhenUsed/>
    <w:qFormat/>
    <w:rsid w:val="001608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34"/>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53DD"/>
    <w:rPr>
      <w:rFonts w:asciiTheme="majorHAnsi" w:eastAsiaTheme="majorEastAsia" w:hAnsiTheme="majorHAnsi" w:cstheme="majorBidi"/>
      <w:b/>
      <w:bCs/>
      <w:color w:val="1F497D" w:themeColor="text2"/>
      <w:sz w:val="24"/>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062D3D"/>
    <w:rPr>
      <w:sz w:val="16"/>
      <w:szCs w:val="16"/>
    </w:rPr>
  </w:style>
  <w:style w:type="paragraph" w:styleId="CommentText">
    <w:name w:val="annotation text"/>
    <w:basedOn w:val="Normal"/>
    <w:link w:val="CommentTextChar"/>
    <w:uiPriority w:val="99"/>
    <w:semiHidden/>
    <w:unhideWhenUsed/>
    <w:rsid w:val="00062D3D"/>
    <w:pPr>
      <w:spacing w:line="240" w:lineRule="auto"/>
    </w:pPr>
    <w:rPr>
      <w:sz w:val="20"/>
      <w:szCs w:val="20"/>
    </w:rPr>
  </w:style>
  <w:style w:type="character" w:customStyle="1" w:styleId="CommentTextChar">
    <w:name w:val="Comment Text Char"/>
    <w:basedOn w:val="DefaultParagraphFont"/>
    <w:link w:val="CommentText"/>
    <w:uiPriority w:val="99"/>
    <w:semiHidden/>
    <w:rsid w:val="00062D3D"/>
    <w:rPr>
      <w:sz w:val="20"/>
      <w:szCs w:val="20"/>
    </w:rPr>
  </w:style>
  <w:style w:type="paragraph" w:styleId="CommentSubject">
    <w:name w:val="annotation subject"/>
    <w:basedOn w:val="CommentText"/>
    <w:next w:val="CommentText"/>
    <w:link w:val="CommentSubjectChar"/>
    <w:uiPriority w:val="99"/>
    <w:semiHidden/>
    <w:unhideWhenUsed/>
    <w:rsid w:val="00062D3D"/>
    <w:rPr>
      <w:b/>
      <w:bCs/>
    </w:rPr>
  </w:style>
  <w:style w:type="character" w:customStyle="1" w:styleId="CommentSubjectChar">
    <w:name w:val="Comment Subject Char"/>
    <w:basedOn w:val="CommentTextChar"/>
    <w:link w:val="CommentSubject"/>
    <w:uiPriority w:val="99"/>
    <w:semiHidden/>
    <w:rsid w:val="00062D3D"/>
    <w:rPr>
      <w:b/>
      <w:bCs/>
      <w:sz w:val="20"/>
      <w:szCs w:val="20"/>
    </w:rPr>
  </w:style>
  <w:style w:type="paragraph" w:styleId="BalloonText">
    <w:name w:val="Balloon Text"/>
    <w:basedOn w:val="Normal"/>
    <w:link w:val="BalloonTextChar"/>
    <w:uiPriority w:val="99"/>
    <w:semiHidden/>
    <w:unhideWhenUsed/>
    <w:rsid w:val="00062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D3D"/>
    <w:rPr>
      <w:rFonts w:ascii="Segoe UI" w:hAnsi="Segoe UI" w:cs="Segoe UI"/>
      <w:sz w:val="18"/>
      <w:szCs w:val="18"/>
    </w:rPr>
  </w:style>
  <w:style w:type="paragraph" w:styleId="Revision">
    <w:name w:val="Revision"/>
    <w:hidden/>
    <w:uiPriority w:val="99"/>
    <w:semiHidden/>
    <w:rsid w:val="00F27774"/>
    <w:pPr>
      <w:spacing w:after="0" w:line="240" w:lineRule="auto"/>
    </w:pPr>
  </w:style>
  <w:style w:type="character" w:styleId="FollowedHyperlink">
    <w:name w:val="FollowedHyperlink"/>
    <w:basedOn w:val="DefaultParagraphFont"/>
    <w:uiPriority w:val="99"/>
    <w:semiHidden/>
    <w:unhideWhenUsed/>
    <w:rsid w:val="008B3B0B"/>
    <w:rPr>
      <w:color w:val="800080" w:themeColor="followedHyperlink"/>
      <w:u w:val="single"/>
    </w:rPr>
  </w:style>
  <w:style w:type="table" w:styleId="PlainTable3">
    <w:name w:val="Plain Table 3"/>
    <w:basedOn w:val="TableNormal"/>
    <w:uiPriority w:val="43"/>
    <w:rsid w:val="000204B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04B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204B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0204B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eader">
    <w:name w:val="header"/>
    <w:basedOn w:val="Normal"/>
    <w:link w:val="HeaderChar"/>
    <w:uiPriority w:val="99"/>
    <w:unhideWhenUsed/>
    <w:rsid w:val="00213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8D5"/>
  </w:style>
  <w:style w:type="paragraph" w:styleId="Footer">
    <w:name w:val="footer"/>
    <w:basedOn w:val="Normal"/>
    <w:link w:val="FooterChar"/>
    <w:uiPriority w:val="99"/>
    <w:unhideWhenUsed/>
    <w:rsid w:val="00213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8D5"/>
  </w:style>
  <w:style w:type="character" w:customStyle="1" w:styleId="Heading4Char">
    <w:name w:val="Heading 4 Char"/>
    <w:basedOn w:val="DefaultParagraphFont"/>
    <w:link w:val="Heading4"/>
    <w:uiPriority w:val="9"/>
    <w:rsid w:val="0016083A"/>
    <w:rPr>
      <w:rFonts w:asciiTheme="majorHAnsi" w:eastAsiaTheme="majorEastAsia" w:hAnsiTheme="majorHAnsi" w:cstheme="majorBidi"/>
      <w:i/>
      <w:iCs/>
      <w:color w:val="365F91" w:themeColor="accent1" w:themeShade="BF"/>
    </w:rPr>
  </w:style>
  <w:style w:type="table" w:styleId="GridTable5Dark-Accent1">
    <w:name w:val="Grid Table 5 Dark Accent 1"/>
    <w:basedOn w:val="TableNormal"/>
    <w:uiPriority w:val="50"/>
    <w:rsid w:val="001608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
    <w:name w:val="Grid Table 4"/>
    <w:basedOn w:val="TableNormal"/>
    <w:uiPriority w:val="49"/>
    <w:rsid w:val="00164C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ormaltextrun">
    <w:name w:val="normaltextrun"/>
    <w:basedOn w:val="DefaultParagraphFont"/>
    <w:rsid w:val="003C3F25"/>
  </w:style>
  <w:style w:type="character" w:customStyle="1" w:styleId="eop">
    <w:name w:val="eop"/>
    <w:basedOn w:val="DefaultParagraphFont"/>
    <w:rsid w:val="003C3F25"/>
  </w:style>
  <w:style w:type="paragraph" w:customStyle="1" w:styleId="paragraph">
    <w:name w:val="paragraph"/>
    <w:basedOn w:val="Normal"/>
    <w:rsid w:val="00D57599"/>
    <w:pPr>
      <w:spacing w:before="100" w:beforeAutospacing="1" w:after="100" w:afterAutospacing="1" w:line="240" w:lineRule="auto"/>
    </w:pPr>
    <w:rPr>
      <w:rFonts w:ascii="Times New Roman" w:eastAsia="Times New Roman" w:hAnsi="Times New Roman" w:cs="Times New Roman"/>
      <w:szCs w:val="24"/>
    </w:rPr>
  </w:style>
  <w:style w:type="character" w:styleId="UnresolvedMention">
    <w:name w:val="Unresolved Mention"/>
    <w:basedOn w:val="DefaultParagraphFont"/>
    <w:uiPriority w:val="99"/>
    <w:semiHidden/>
    <w:unhideWhenUsed/>
    <w:rsid w:val="00041DC8"/>
    <w:rPr>
      <w:color w:val="605E5C"/>
      <w:shd w:val="clear" w:color="auto" w:fill="E1DFDD"/>
    </w:rPr>
  </w:style>
  <w:style w:type="character" w:customStyle="1" w:styleId="spellingerror">
    <w:name w:val="spellingerror"/>
    <w:basedOn w:val="DefaultParagraphFont"/>
    <w:rsid w:val="005D5295"/>
  </w:style>
  <w:style w:type="character" w:customStyle="1" w:styleId="scxw173246802">
    <w:name w:val="scxw173246802"/>
    <w:basedOn w:val="DefaultParagraphFont"/>
    <w:rsid w:val="005D5295"/>
  </w:style>
  <w:style w:type="paragraph" w:styleId="NoSpacing">
    <w:name w:val="No Spacing"/>
    <w:uiPriority w:val="1"/>
    <w:qFormat/>
    <w:rsid w:val="009B3DC6"/>
    <w:pPr>
      <w:spacing w:after="0" w:line="240" w:lineRule="auto"/>
    </w:pPr>
  </w:style>
  <w:style w:type="paragraph" w:customStyle="1" w:styleId="Default">
    <w:name w:val="Default"/>
    <w:rsid w:val="009B3DC6"/>
    <w:pPr>
      <w:autoSpaceDE w:val="0"/>
      <w:autoSpaceDN w:val="0"/>
      <w:adjustRightInd w:val="0"/>
      <w:spacing w:after="0" w:line="240" w:lineRule="auto"/>
    </w:pPr>
    <w:rPr>
      <w:rFonts w:ascii="Verdana" w:hAnsi="Verdana" w:cs="Verdana"/>
      <w:color w:val="000000"/>
      <w:sz w:val="24"/>
      <w:szCs w:val="24"/>
    </w:rPr>
  </w:style>
  <w:style w:type="character" w:customStyle="1" w:styleId="scxw135551907">
    <w:name w:val="scxw135551907"/>
    <w:basedOn w:val="DefaultParagraphFont"/>
    <w:rsid w:val="00164883"/>
  </w:style>
  <w:style w:type="table" w:customStyle="1" w:styleId="TableGrid1">
    <w:name w:val="Table Grid1"/>
    <w:basedOn w:val="TableNormal"/>
    <w:next w:val="TableGrid"/>
    <w:uiPriority w:val="59"/>
    <w:rsid w:val="007D1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next w:val="GridTable4"/>
    <w:uiPriority w:val="49"/>
    <w:rsid w:val="0051523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Paragraph">
    <w:name w:val="Table Paragraph"/>
    <w:basedOn w:val="Normal"/>
    <w:uiPriority w:val="1"/>
    <w:qFormat/>
    <w:rsid w:val="00191EB4"/>
    <w:pPr>
      <w:widowControl w:val="0"/>
      <w:autoSpaceDE w:val="0"/>
      <w:autoSpaceDN w:val="0"/>
      <w:spacing w:after="0" w:line="240" w:lineRule="auto"/>
    </w:pPr>
    <w:rPr>
      <w:rFonts w:ascii="Calibri" w:eastAsia="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6411">
      <w:bodyDiv w:val="1"/>
      <w:marLeft w:val="0"/>
      <w:marRight w:val="0"/>
      <w:marTop w:val="0"/>
      <w:marBottom w:val="0"/>
      <w:divBdr>
        <w:top w:val="none" w:sz="0" w:space="0" w:color="auto"/>
        <w:left w:val="none" w:sz="0" w:space="0" w:color="auto"/>
        <w:bottom w:val="none" w:sz="0" w:space="0" w:color="auto"/>
        <w:right w:val="none" w:sz="0" w:space="0" w:color="auto"/>
      </w:divBdr>
    </w:div>
    <w:div w:id="279917906">
      <w:bodyDiv w:val="1"/>
      <w:marLeft w:val="0"/>
      <w:marRight w:val="0"/>
      <w:marTop w:val="0"/>
      <w:marBottom w:val="0"/>
      <w:divBdr>
        <w:top w:val="none" w:sz="0" w:space="0" w:color="auto"/>
        <w:left w:val="none" w:sz="0" w:space="0" w:color="auto"/>
        <w:bottom w:val="none" w:sz="0" w:space="0" w:color="auto"/>
        <w:right w:val="none" w:sz="0" w:space="0" w:color="auto"/>
      </w:divBdr>
      <w:divsChild>
        <w:div w:id="82186404">
          <w:marLeft w:val="0"/>
          <w:marRight w:val="0"/>
          <w:marTop w:val="0"/>
          <w:marBottom w:val="0"/>
          <w:divBdr>
            <w:top w:val="none" w:sz="0" w:space="0" w:color="auto"/>
            <w:left w:val="none" w:sz="0" w:space="0" w:color="auto"/>
            <w:bottom w:val="none" w:sz="0" w:space="0" w:color="auto"/>
            <w:right w:val="none" w:sz="0" w:space="0" w:color="auto"/>
          </w:divBdr>
          <w:divsChild>
            <w:div w:id="5207906">
              <w:marLeft w:val="0"/>
              <w:marRight w:val="0"/>
              <w:marTop w:val="0"/>
              <w:marBottom w:val="0"/>
              <w:divBdr>
                <w:top w:val="none" w:sz="0" w:space="0" w:color="auto"/>
                <w:left w:val="none" w:sz="0" w:space="0" w:color="auto"/>
                <w:bottom w:val="none" w:sz="0" w:space="0" w:color="auto"/>
                <w:right w:val="none" w:sz="0" w:space="0" w:color="auto"/>
              </w:divBdr>
            </w:div>
          </w:divsChild>
        </w:div>
        <w:div w:id="97414955">
          <w:marLeft w:val="0"/>
          <w:marRight w:val="0"/>
          <w:marTop w:val="0"/>
          <w:marBottom w:val="0"/>
          <w:divBdr>
            <w:top w:val="none" w:sz="0" w:space="0" w:color="auto"/>
            <w:left w:val="none" w:sz="0" w:space="0" w:color="auto"/>
            <w:bottom w:val="none" w:sz="0" w:space="0" w:color="auto"/>
            <w:right w:val="none" w:sz="0" w:space="0" w:color="auto"/>
          </w:divBdr>
          <w:divsChild>
            <w:div w:id="34813929">
              <w:marLeft w:val="0"/>
              <w:marRight w:val="0"/>
              <w:marTop w:val="0"/>
              <w:marBottom w:val="0"/>
              <w:divBdr>
                <w:top w:val="none" w:sz="0" w:space="0" w:color="auto"/>
                <w:left w:val="none" w:sz="0" w:space="0" w:color="auto"/>
                <w:bottom w:val="none" w:sz="0" w:space="0" w:color="auto"/>
                <w:right w:val="none" w:sz="0" w:space="0" w:color="auto"/>
              </w:divBdr>
            </w:div>
          </w:divsChild>
        </w:div>
        <w:div w:id="176621072">
          <w:marLeft w:val="0"/>
          <w:marRight w:val="0"/>
          <w:marTop w:val="0"/>
          <w:marBottom w:val="0"/>
          <w:divBdr>
            <w:top w:val="none" w:sz="0" w:space="0" w:color="auto"/>
            <w:left w:val="none" w:sz="0" w:space="0" w:color="auto"/>
            <w:bottom w:val="none" w:sz="0" w:space="0" w:color="auto"/>
            <w:right w:val="none" w:sz="0" w:space="0" w:color="auto"/>
          </w:divBdr>
          <w:divsChild>
            <w:div w:id="1424569988">
              <w:marLeft w:val="0"/>
              <w:marRight w:val="0"/>
              <w:marTop w:val="0"/>
              <w:marBottom w:val="0"/>
              <w:divBdr>
                <w:top w:val="none" w:sz="0" w:space="0" w:color="auto"/>
                <w:left w:val="none" w:sz="0" w:space="0" w:color="auto"/>
                <w:bottom w:val="none" w:sz="0" w:space="0" w:color="auto"/>
                <w:right w:val="none" w:sz="0" w:space="0" w:color="auto"/>
              </w:divBdr>
            </w:div>
          </w:divsChild>
        </w:div>
        <w:div w:id="260795791">
          <w:marLeft w:val="0"/>
          <w:marRight w:val="0"/>
          <w:marTop w:val="0"/>
          <w:marBottom w:val="0"/>
          <w:divBdr>
            <w:top w:val="none" w:sz="0" w:space="0" w:color="auto"/>
            <w:left w:val="none" w:sz="0" w:space="0" w:color="auto"/>
            <w:bottom w:val="none" w:sz="0" w:space="0" w:color="auto"/>
            <w:right w:val="none" w:sz="0" w:space="0" w:color="auto"/>
          </w:divBdr>
          <w:divsChild>
            <w:div w:id="151914677">
              <w:marLeft w:val="0"/>
              <w:marRight w:val="0"/>
              <w:marTop w:val="0"/>
              <w:marBottom w:val="0"/>
              <w:divBdr>
                <w:top w:val="none" w:sz="0" w:space="0" w:color="auto"/>
                <w:left w:val="none" w:sz="0" w:space="0" w:color="auto"/>
                <w:bottom w:val="none" w:sz="0" w:space="0" w:color="auto"/>
                <w:right w:val="none" w:sz="0" w:space="0" w:color="auto"/>
              </w:divBdr>
            </w:div>
          </w:divsChild>
        </w:div>
        <w:div w:id="267154910">
          <w:marLeft w:val="0"/>
          <w:marRight w:val="0"/>
          <w:marTop w:val="0"/>
          <w:marBottom w:val="0"/>
          <w:divBdr>
            <w:top w:val="none" w:sz="0" w:space="0" w:color="auto"/>
            <w:left w:val="none" w:sz="0" w:space="0" w:color="auto"/>
            <w:bottom w:val="none" w:sz="0" w:space="0" w:color="auto"/>
            <w:right w:val="none" w:sz="0" w:space="0" w:color="auto"/>
          </w:divBdr>
          <w:divsChild>
            <w:div w:id="82992685">
              <w:marLeft w:val="0"/>
              <w:marRight w:val="0"/>
              <w:marTop w:val="0"/>
              <w:marBottom w:val="0"/>
              <w:divBdr>
                <w:top w:val="none" w:sz="0" w:space="0" w:color="auto"/>
                <w:left w:val="none" w:sz="0" w:space="0" w:color="auto"/>
                <w:bottom w:val="none" w:sz="0" w:space="0" w:color="auto"/>
                <w:right w:val="none" w:sz="0" w:space="0" w:color="auto"/>
              </w:divBdr>
            </w:div>
            <w:div w:id="1254631607">
              <w:marLeft w:val="0"/>
              <w:marRight w:val="0"/>
              <w:marTop w:val="0"/>
              <w:marBottom w:val="0"/>
              <w:divBdr>
                <w:top w:val="none" w:sz="0" w:space="0" w:color="auto"/>
                <w:left w:val="none" w:sz="0" w:space="0" w:color="auto"/>
                <w:bottom w:val="none" w:sz="0" w:space="0" w:color="auto"/>
                <w:right w:val="none" w:sz="0" w:space="0" w:color="auto"/>
              </w:divBdr>
            </w:div>
          </w:divsChild>
        </w:div>
        <w:div w:id="430973945">
          <w:marLeft w:val="0"/>
          <w:marRight w:val="0"/>
          <w:marTop w:val="0"/>
          <w:marBottom w:val="0"/>
          <w:divBdr>
            <w:top w:val="none" w:sz="0" w:space="0" w:color="auto"/>
            <w:left w:val="none" w:sz="0" w:space="0" w:color="auto"/>
            <w:bottom w:val="none" w:sz="0" w:space="0" w:color="auto"/>
            <w:right w:val="none" w:sz="0" w:space="0" w:color="auto"/>
          </w:divBdr>
          <w:divsChild>
            <w:div w:id="1012924870">
              <w:marLeft w:val="0"/>
              <w:marRight w:val="0"/>
              <w:marTop w:val="0"/>
              <w:marBottom w:val="0"/>
              <w:divBdr>
                <w:top w:val="none" w:sz="0" w:space="0" w:color="auto"/>
                <w:left w:val="none" w:sz="0" w:space="0" w:color="auto"/>
                <w:bottom w:val="none" w:sz="0" w:space="0" w:color="auto"/>
                <w:right w:val="none" w:sz="0" w:space="0" w:color="auto"/>
              </w:divBdr>
            </w:div>
          </w:divsChild>
        </w:div>
        <w:div w:id="432895554">
          <w:marLeft w:val="0"/>
          <w:marRight w:val="0"/>
          <w:marTop w:val="0"/>
          <w:marBottom w:val="0"/>
          <w:divBdr>
            <w:top w:val="none" w:sz="0" w:space="0" w:color="auto"/>
            <w:left w:val="none" w:sz="0" w:space="0" w:color="auto"/>
            <w:bottom w:val="none" w:sz="0" w:space="0" w:color="auto"/>
            <w:right w:val="none" w:sz="0" w:space="0" w:color="auto"/>
          </w:divBdr>
          <w:divsChild>
            <w:div w:id="1489781255">
              <w:marLeft w:val="0"/>
              <w:marRight w:val="0"/>
              <w:marTop w:val="0"/>
              <w:marBottom w:val="0"/>
              <w:divBdr>
                <w:top w:val="none" w:sz="0" w:space="0" w:color="auto"/>
                <w:left w:val="none" w:sz="0" w:space="0" w:color="auto"/>
                <w:bottom w:val="none" w:sz="0" w:space="0" w:color="auto"/>
                <w:right w:val="none" w:sz="0" w:space="0" w:color="auto"/>
              </w:divBdr>
            </w:div>
          </w:divsChild>
        </w:div>
        <w:div w:id="438641551">
          <w:marLeft w:val="0"/>
          <w:marRight w:val="0"/>
          <w:marTop w:val="0"/>
          <w:marBottom w:val="0"/>
          <w:divBdr>
            <w:top w:val="none" w:sz="0" w:space="0" w:color="auto"/>
            <w:left w:val="none" w:sz="0" w:space="0" w:color="auto"/>
            <w:bottom w:val="none" w:sz="0" w:space="0" w:color="auto"/>
            <w:right w:val="none" w:sz="0" w:space="0" w:color="auto"/>
          </w:divBdr>
          <w:divsChild>
            <w:div w:id="578951541">
              <w:marLeft w:val="0"/>
              <w:marRight w:val="0"/>
              <w:marTop w:val="0"/>
              <w:marBottom w:val="0"/>
              <w:divBdr>
                <w:top w:val="none" w:sz="0" w:space="0" w:color="auto"/>
                <w:left w:val="none" w:sz="0" w:space="0" w:color="auto"/>
                <w:bottom w:val="none" w:sz="0" w:space="0" w:color="auto"/>
                <w:right w:val="none" w:sz="0" w:space="0" w:color="auto"/>
              </w:divBdr>
            </w:div>
          </w:divsChild>
        </w:div>
        <w:div w:id="535241064">
          <w:marLeft w:val="0"/>
          <w:marRight w:val="0"/>
          <w:marTop w:val="0"/>
          <w:marBottom w:val="0"/>
          <w:divBdr>
            <w:top w:val="none" w:sz="0" w:space="0" w:color="auto"/>
            <w:left w:val="none" w:sz="0" w:space="0" w:color="auto"/>
            <w:bottom w:val="none" w:sz="0" w:space="0" w:color="auto"/>
            <w:right w:val="none" w:sz="0" w:space="0" w:color="auto"/>
          </w:divBdr>
          <w:divsChild>
            <w:div w:id="1469938480">
              <w:marLeft w:val="0"/>
              <w:marRight w:val="0"/>
              <w:marTop w:val="0"/>
              <w:marBottom w:val="0"/>
              <w:divBdr>
                <w:top w:val="none" w:sz="0" w:space="0" w:color="auto"/>
                <w:left w:val="none" w:sz="0" w:space="0" w:color="auto"/>
                <w:bottom w:val="none" w:sz="0" w:space="0" w:color="auto"/>
                <w:right w:val="none" w:sz="0" w:space="0" w:color="auto"/>
              </w:divBdr>
            </w:div>
          </w:divsChild>
        </w:div>
        <w:div w:id="549848416">
          <w:marLeft w:val="0"/>
          <w:marRight w:val="0"/>
          <w:marTop w:val="0"/>
          <w:marBottom w:val="0"/>
          <w:divBdr>
            <w:top w:val="none" w:sz="0" w:space="0" w:color="auto"/>
            <w:left w:val="none" w:sz="0" w:space="0" w:color="auto"/>
            <w:bottom w:val="none" w:sz="0" w:space="0" w:color="auto"/>
            <w:right w:val="none" w:sz="0" w:space="0" w:color="auto"/>
          </w:divBdr>
          <w:divsChild>
            <w:div w:id="746617035">
              <w:marLeft w:val="0"/>
              <w:marRight w:val="0"/>
              <w:marTop w:val="0"/>
              <w:marBottom w:val="0"/>
              <w:divBdr>
                <w:top w:val="none" w:sz="0" w:space="0" w:color="auto"/>
                <w:left w:val="none" w:sz="0" w:space="0" w:color="auto"/>
                <w:bottom w:val="none" w:sz="0" w:space="0" w:color="auto"/>
                <w:right w:val="none" w:sz="0" w:space="0" w:color="auto"/>
              </w:divBdr>
            </w:div>
          </w:divsChild>
        </w:div>
        <w:div w:id="633948839">
          <w:marLeft w:val="0"/>
          <w:marRight w:val="0"/>
          <w:marTop w:val="0"/>
          <w:marBottom w:val="0"/>
          <w:divBdr>
            <w:top w:val="none" w:sz="0" w:space="0" w:color="auto"/>
            <w:left w:val="none" w:sz="0" w:space="0" w:color="auto"/>
            <w:bottom w:val="none" w:sz="0" w:space="0" w:color="auto"/>
            <w:right w:val="none" w:sz="0" w:space="0" w:color="auto"/>
          </w:divBdr>
          <w:divsChild>
            <w:div w:id="1869950353">
              <w:marLeft w:val="0"/>
              <w:marRight w:val="0"/>
              <w:marTop w:val="0"/>
              <w:marBottom w:val="0"/>
              <w:divBdr>
                <w:top w:val="none" w:sz="0" w:space="0" w:color="auto"/>
                <w:left w:val="none" w:sz="0" w:space="0" w:color="auto"/>
                <w:bottom w:val="none" w:sz="0" w:space="0" w:color="auto"/>
                <w:right w:val="none" w:sz="0" w:space="0" w:color="auto"/>
              </w:divBdr>
            </w:div>
          </w:divsChild>
        </w:div>
        <w:div w:id="905647117">
          <w:marLeft w:val="0"/>
          <w:marRight w:val="0"/>
          <w:marTop w:val="0"/>
          <w:marBottom w:val="0"/>
          <w:divBdr>
            <w:top w:val="none" w:sz="0" w:space="0" w:color="auto"/>
            <w:left w:val="none" w:sz="0" w:space="0" w:color="auto"/>
            <w:bottom w:val="none" w:sz="0" w:space="0" w:color="auto"/>
            <w:right w:val="none" w:sz="0" w:space="0" w:color="auto"/>
          </w:divBdr>
          <w:divsChild>
            <w:div w:id="710806620">
              <w:marLeft w:val="0"/>
              <w:marRight w:val="0"/>
              <w:marTop w:val="0"/>
              <w:marBottom w:val="0"/>
              <w:divBdr>
                <w:top w:val="none" w:sz="0" w:space="0" w:color="auto"/>
                <w:left w:val="none" w:sz="0" w:space="0" w:color="auto"/>
                <w:bottom w:val="none" w:sz="0" w:space="0" w:color="auto"/>
                <w:right w:val="none" w:sz="0" w:space="0" w:color="auto"/>
              </w:divBdr>
            </w:div>
          </w:divsChild>
        </w:div>
        <w:div w:id="1378816980">
          <w:marLeft w:val="0"/>
          <w:marRight w:val="0"/>
          <w:marTop w:val="0"/>
          <w:marBottom w:val="0"/>
          <w:divBdr>
            <w:top w:val="none" w:sz="0" w:space="0" w:color="auto"/>
            <w:left w:val="none" w:sz="0" w:space="0" w:color="auto"/>
            <w:bottom w:val="none" w:sz="0" w:space="0" w:color="auto"/>
            <w:right w:val="none" w:sz="0" w:space="0" w:color="auto"/>
          </w:divBdr>
          <w:divsChild>
            <w:div w:id="2067415363">
              <w:marLeft w:val="0"/>
              <w:marRight w:val="0"/>
              <w:marTop w:val="0"/>
              <w:marBottom w:val="0"/>
              <w:divBdr>
                <w:top w:val="none" w:sz="0" w:space="0" w:color="auto"/>
                <w:left w:val="none" w:sz="0" w:space="0" w:color="auto"/>
                <w:bottom w:val="none" w:sz="0" w:space="0" w:color="auto"/>
                <w:right w:val="none" w:sz="0" w:space="0" w:color="auto"/>
              </w:divBdr>
            </w:div>
          </w:divsChild>
        </w:div>
        <w:div w:id="1466701579">
          <w:marLeft w:val="0"/>
          <w:marRight w:val="0"/>
          <w:marTop w:val="0"/>
          <w:marBottom w:val="0"/>
          <w:divBdr>
            <w:top w:val="none" w:sz="0" w:space="0" w:color="auto"/>
            <w:left w:val="none" w:sz="0" w:space="0" w:color="auto"/>
            <w:bottom w:val="none" w:sz="0" w:space="0" w:color="auto"/>
            <w:right w:val="none" w:sz="0" w:space="0" w:color="auto"/>
          </w:divBdr>
          <w:divsChild>
            <w:div w:id="897935903">
              <w:marLeft w:val="0"/>
              <w:marRight w:val="0"/>
              <w:marTop w:val="0"/>
              <w:marBottom w:val="0"/>
              <w:divBdr>
                <w:top w:val="none" w:sz="0" w:space="0" w:color="auto"/>
                <w:left w:val="none" w:sz="0" w:space="0" w:color="auto"/>
                <w:bottom w:val="none" w:sz="0" w:space="0" w:color="auto"/>
                <w:right w:val="none" w:sz="0" w:space="0" w:color="auto"/>
              </w:divBdr>
            </w:div>
          </w:divsChild>
        </w:div>
        <w:div w:id="1540242568">
          <w:marLeft w:val="0"/>
          <w:marRight w:val="0"/>
          <w:marTop w:val="0"/>
          <w:marBottom w:val="0"/>
          <w:divBdr>
            <w:top w:val="none" w:sz="0" w:space="0" w:color="auto"/>
            <w:left w:val="none" w:sz="0" w:space="0" w:color="auto"/>
            <w:bottom w:val="none" w:sz="0" w:space="0" w:color="auto"/>
            <w:right w:val="none" w:sz="0" w:space="0" w:color="auto"/>
          </w:divBdr>
          <w:divsChild>
            <w:div w:id="1776712021">
              <w:marLeft w:val="0"/>
              <w:marRight w:val="0"/>
              <w:marTop w:val="0"/>
              <w:marBottom w:val="0"/>
              <w:divBdr>
                <w:top w:val="none" w:sz="0" w:space="0" w:color="auto"/>
                <w:left w:val="none" w:sz="0" w:space="0" w:color="auto"/>
                <w:bottom w:val="none" w:sz="0" w:space="0" w:color="auto"/>
                <w:right w:val="none" w:sz="0" w:space="0" w:color="auto"/>
              </w:divBdr>
            </w:div>
          </w:divsChild>
        </w:div>
        <w:div w:id="1540433356">
          <w:marLeft w:val="0"/>
          <w:marRight w:val="0"/>
          <w:marTop w:val="0"/>
          <w:marBottom w:val="0"/>
          <w:divBdr>
            <w:top w:val="none" w:sz="0" w:space="0" w:color="auto"/>
            <w:left w:val="none" w:sz="0" w:space="0" w:color="auto"/>
            <w:bottom w:val="none" w:sz="0" w:space="0" w:color="auto"/>
            <w:right w:val="none" w:sz="0" w:space="0" w:color="auto"/>
          </w:divBdr>
          <w:divsChild>
            <w:div w:id="451559921">
              <w:marLeft w:val="0"/>
              <w:marRight w:val="0"/>
              <w:marTop w:val="0"/>
              <w:marBottom w:val="0"/>
              <w:divBdr>
                <w:top w:val="none" w:sz="0" w:space="0" w:color="auto"/>
                <w:left w:val="none" w:sz="0" w:space="0" w:color="auto"/>
                <w:bottom w:val="none" w:sz="0" w:space="0" w:color="auto"/>
                <w:right w:val="none" w:sz="0" w:space="0" w:color="auto"/>
              </w:divBdr>
            </w:div>
          </w:divsChild>
        </w:div>
        <w:div w:id="1810778213">
          <w:marLeft w:val="0"/>
          <w:marRight w:val="0"/>
          <w:marTop w:val="0"/>
          <w:marBottom w:val="0"/>
          <w:divBdr>
            <w:top w:val="none" w:sz="0" w:space="0" w:color="auto"/>
            <w:left w:val="none" w:sz="0" w:space="0" w:color="auto"/>
            <w:bottom w:val="none" w:sz="0" w:space="0" w:color="auto"/>
            <w:right w:val="none" w:sz="0" w:space="0" w:color="auto"/>
          </w:divBdr>
          <w:divsChild>
            <w:div w:id="1053236739">
              <w:marLeft w:val="0"/>
              <w:marRight w:val="0"/>
              <w:marTop w:val="0"/>
              <w:marBottom w:val="0"/>
              <w:divBdr>
                <w:top w:val="none" w:sz="0" w:space="0" w:color="auto"/>
                <w:left w:val="none" w:sz="0" w:space="0" w:color="auto"/>
                <w:bottom w:val="none" w:sz="0" w:space="0" w:color="auto"/>
                <w:right w:val="none" w:sz="0" w:space="0" w:color="auto"/>
              </w:divBdr>
            </w:div>
          </w:divsChild>
        </w:div>
        <w:div w:id="1944415711">
          <w:marLeft w:val="0"/>
          <w:marRight w:val="0"/>
          <w:marTop w:val="0"/>
          <w:marBottom w:val="0"/>
          <w:divBdr>
            <w:top w:val="none" w:sz="0" w:space="0" w:color="auto"/>
            <w:left w:val="none" w:sz="0" w:space="0" w:color="auto"/>
            <w:bottom w:val="none" w:sz="0" w:space="0" w:color="auto"/>
            <w:right w:val="none" w:sz="0" w:space="0" w:color="auto"/>
          </w:divBdr>
          <w:divsChild>
            <w:div w:id="381095329">
              <w:marLeft w:val="0"/>
              <w:marRight w:val="0"/>
              <w:marTop w:val="0"/>
              <w:marBottom w:val="0"/>
              <w:divBdr>
                <w:top w:val="none" w:sz="0" w:space="0" w:color="auto"/>
                <w:left w:val="none" w:sz="0" w:space="0" w:color="auto"/>
                <w:bottom w:val="none" w:sz="0" w:space="0" w:color="auto"/>
                <w:right w:val="none" w:sz="0" w:space="0" w:color="auto"/>
              </w:divBdr>
            </w:div>
          </w:divsChild>
        </w:div>
        <w:div w:id="1962151136">
          <w:marLeft w:val="0"/>
          <w:marRight w:val="0"/>
          <w:marTop w:val="0"/>
          <w:marBottom w:val="0"/>
          <w:divBdr>
            <w:top w:val="none" w:sz="0" w:space="0" w:color="auto"/>
            <w:left w:val="none" w:sz="0" w:space="0" w:color="auto"/>
            <w:bottom w:val="none" w:sz="0" w:space="0" w:color="auto"/>
            <w:right w:val="none" w:sz="0" w:space="0" w:color="auto"/>
          </w:divBdr>
          <w:divsChild>
            <w:div w:id="1491748965">
              <w:marLeft w:val="0"/>
              <w:marRight w:val="0"/>
              <w:marTop w:val="0"/>
              <w:marBottom w:val="0"/>
              <w:divBdr>
                <w:top w:val="none" w:sz="0" w:space="0" w:color="auto"/>
                <w:left w:val="none" w:sz="0" w:space="0" w:color="auto"/>
                <w:bottom w:val="none" w:sz="0" w:space="0" w:color="auto"/>
                <w:right w:val="none" w:sz="0" w:space="0" w:color="auto"/>
              </w:divBdr>
            </w:div>
          </w:divsChild>
        </w:div>
        <w:div w:id="2005432226">
          <w:marLeft w:val="0"/>
          <w:marRight w:val="0"/>
          <w:marTop w:val="0"/>
          <w:marBottom w:val="0"/>
          <w:divBdr>
            <w:top w:val="none" w:sz="0" w:space="0" w:color="auto"/>
            <w:left w:val="none" w:sz="0" w:space="0" w:color="auto"/>
            <w:bottom w:val="none" w:sz="0" w:space="0" w:color="auto"/>
            <w:right w:val="none" w:sz="0" w:space="0" w:color="auto"/>
          </w:divBdr>
          <w:divsChild>
            <w:div w:id="536740467">
              <w:marLeft w:val="0"/>
              <w:marRight w:val="0"/>
              <w:marTop w:val="0"/>
              <w:marBottom w:val="0"/>
              <w:divBdr>
                <w:top w:val="none" w:sz="0" w:space="0" w:color="auto"/>
                <w:left w:val="none" w:sz="0" w:space="0" w:color="auto"/>
                <w:bottom w:val="none" w:sz="0" w:space="0" w:color="auto"/>
                <w:right w:val="none" w:sz="0" w:space="0" w:color="auto"/>
              </w:divBdr>
            </w:div>
          </w:divsChild>
        </w:div>
        <w:div w:id="2073575561">
          <w:marLeft w:val="0"/>
          <w:marRight w:val="0"/>
          <w:marTop w:val="0"/>
          <w:marBottom w:val="0"/>
          <w:divBdr>
            <w:top w:val="none" w:sz="0" w:space="0" w:color="auto"/>
            <w:left w:val="none" w:sz="0" w:space="0" w:color="auto"/>
            <w:bottom w:val="none" w:sz="0" w:space="0" w:color="auto"/>
            <w:right w:val="none" w:sz="0" w:space="0" w:color="auto"/>
          </w:divBdr>
          <w:divsChild>
            <w:div w:id="12462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6408">
      <w:bodyDiv w:val="1"/>
      <w:marLeft w:val="0"/>
      <w:marRight w:val="0"/>
      <w:marTop w:val="0"/>
      <w:marBottom w:val="0"/>
      <w:divBdr>
        <w:top w:val="none" w:sz="0" w:space="0" w:color="auto"/>
        <w:left w:val="none" w:sz="0" w:space="0" w:color="auto"/>
        <w:bottom w:val="none" w:sz="0" w:space="0" w:color="auto"/>
        <w:right w:val="none" w:sz="0" w:space="0" w:color="auto"/>
      </w:divBdr>
      <w:divsChild>
        <w:div w:id="422800831">
          <w:marLeft w:val="0"/>
          <w:marRight w:val="0"/>
          <w:marTop w:val="0"/>
          <w:marBottom w:val="0"/>
          <w:divBdr>
            <w:top w:val="none" w:sz="0" w:space="0" w:color="auto"/>
            <w:left w:val="none" w:sz="0" w:space="0" w:color="auto"/>
            <w:bottom w:val="none" w:sz="0" w:space="0" w:color="auto"/>
            <w:right w:val="none" w:sz="0" w:space="0" w:color="auto"/>
          </w:divBdr>
        </w:div>
        <w:div w:id="1324965221">
          <w:marLeft w:val="0"/>
          <w:marRight w:val="0"/>
          <w:marTop w:val="0"/>
          <w:marBottom w:val="0"/>
          <w:divBdr>
            <w:top w:val="none" w:sz="0" w:space="0" w:color="auto"/>
            <w:left w:val="none" w:sz="0" w:space="0" w:color="auto"/>
            <w:bottom w:val="none" w:sz="0" w:space="0" w:color="auto"/>
            <w:right w:val="none" w:sz="0" w:space="0" w:color="auto"/>
          </w:divBdr>
        </w:div>
        <w:div w:id="1791164445">
          <w:marLeft w:val="0"/>
          <w:marRight w:val="0"/>
          <w:marTop w:val="0"/>
          <w:marBottom w:val="0"/>
          <w:divBdr>
            <w:top w:val="none" w:sz="0" w:space="0" w:color="auto"/>
            <w:left w:val="none" w:sz="0" w:space="0" w:color="auto"/>
            <w:bottom w:val="none" w:sz="0" w:space="0" w:color="auto"/>
            <w:right w:val="none" w:sz="0" w:space="0" w:color="auto"/>
          </w:divBdr>
        </w:div>
        <w:div w:id="1868448983">
          <w:marLeft w:val="0"/>
          <w:marRight w:val="0"/>
          <w:marTop w:val="0"/>
          <w:marBottom w:val="0"/>
          <w:divBdr>
            <w:top w:val="none" w:sz="0" w:space="0" w:color="auto"/>
            <w:left w:val="none" w:sz="0" w:space="0" w:color="auto"/>
            <w:bottom w:val="none" w:sz="0" w:space="0" w:color="auto"/>
            <w:right w:val="none" w:sz="0" w:space="0" w:color="auto"/>
          </w:divBdr>
        </w:div>
        <w:div w:id="1937785093">
          <w:marLeft w:val="0"/>
          <w:marRight w:val="0"/>
          <w:marTop w:val="0"/>
          <w:marBottom w:val="0"/>
          <w:divBdr>
            <w:top w:val="none" w:sz="0" w:space="0" w:color="auto"/>
            <w:left w:val="none" w:sz="0" w:space="0" w:color="auto"/>
            <w:bottom w:val="none" w:sz="0" w:space="0" w:color="auto"/>
            <w:right w:val="none" w:sz="0" w:space="0" w:color="auto"/>
          </w:divBdr>
        </w:div>
      </w:divsChild>
    </w:div>
    <w:div w:id="532693137">
      <w:bodyDiv w:val="1"/>
      <w:marLeft w:val="0"/>
      <w:marRight w:val="0"/>
      <w:marTop w:val="0"/>
      <w:marBottom w:val="0"/>
      <w:divBdr>
        <w:top w:val="none" w:sz="0" w:space="0" w:color="auto"/>
        <w:left w:val="none" w:sz="0" w:space="0" w:color="auto"/>
        <w:bottom w:val="none" w:sz="0" w:space="0" w:color="auto"/>
        <w:right w:val="none" w:sz="0" w:space="0" w:color="auto"/>
      </w:divBdr>
    </w:div>
    <w:div w:id="580604918">
      <w:bodyDiv w:val="1"/>
      <w:marLeft w:val="0"/>
      <w:marRight w:val="0"/>
      <w:marTop w:val="0"/>
      <w:marBottom w:val="0"/>
      <w:divBdr>
        <w:top w:val="none" w:sz="0" w:space="0" w:color="auto"/>
        <w:left w:val="none" w:sz="0" w:space="0" w:color="auto"/>
        <w:bottom w:val="none" w:sz="0" w:space="0" w:color="auto"/>
        <w:right w:val="none" w:sz="0" w:space="0" w:color="auto"/>
      </w:divBdr>
    </w:div>
    <w:div w:id="586186519">
      <w:bodyDiv w:val="1"/>
      <w:marLeft w:val="0"/>
      <w:marRight w:val="0"/>
      <w:marTop w:val="0"/>
      <w:marBottom w:val="0"/>
      <w:divBdr>
        <w:top w:val="none" w:sz="0" w:space="0" w:color="auto"/>
        <w:left w:val="none" w:sz="0" w:space="0" w:color="auto"/>
        <w:bottom w:val="none" w:sz="0" w:space="0" w:color="auto"/>
        <w:right w:val="none" w:sz="0" w:space="0" w:color="auto"/>
      </w:divBdr>
      <w:divsChild>
        <w:div w:id="109016444">
          <w:marLeft w:val="0"/>
          <w:marRight w:val="0"/>
          <w:marTop w:val="0"/>
          <w:marBottom w:val="0"/>
          <w:divBdr>
            <w:top w:val="none" w:sz="0" w:space="0" w:color="auto"/>
            <w:left w:val="none" w:sz="0" w:space="0" w:color="auto"/>
            <w:bottom w:val="none" w:sz="0" w:space="0" w:color="auto"/>
            <w:right w:val="none" w:sz="0" w:space="0" w:color="auto"/>
          </w:divBdr>
        </w:div>
        <w:div w:id="355690821">
          <w:marLeft w:val="0"/>
          <w:marRight w:val="0"/>
          <w:marTop w:val="0"/>
          <w:marBottom w:val="0"/>
          <w:divBdr>
            <w:top w:val="none" w:sz="0" w:space="0" w:color="auto"/>
            <w:left w:val="none" w:sz="0" w:space="0" w:color="auto"/>
            <w:bottom w:val="none" w:sz="0" w:space="0" w:color="auto"/>
            <w:right w:val="none" w:sz="0" w:space="0" w:color="auto"/>
          </w:divBdr>
        </w:div>
        <w:div w:id="953903278">
          <w:marLeft w:val="0"/>
          <w:marRight w:val="0"/>
          <w:marTop w:val="0"/>
          <w:marBottom w:val="0"/>
          <w:divBdr>
            <w:top w:val="none" w:sz="0" w:space="0" w:color="auto"/>
            <w:left w:val="none" w:sz="0" w:space="0" w:color="auto"/>
            <w:bottom w:val="none" w:sz="0" w:space="0" w:color="auto"/>
            <w:right w:val="none" w:sz="0" w:space="0" w:color="auto"/>
          </w:divBdr>
        </w:div>
        <w:div w:id="1727489592">
          <w:marLeft w:val="0"/>
          <w:marRight w:val="0"/>
          <w:marTop w:val="0"/>
          <w:marBottom w:val="0"/>
          <w:divBdr>
            <w:top w:val="none" w:sz="0" w:space="0" w:color="auto"/>
            <w:left w:val="none" w:sz="0" w:space="0" w:color="auto"/>
            <w:bottom w:val="none" w:sz="0" w:space="0" w:color="auto"/>
            <w:right w:val="none" w:sz="0" w:space="0" w:color="auto"/>
          </w:divBdr>
        </w:div>
        <w:div w:id="1928492516">
          <w:marLeft w:val="0"/>
          <w:marRight w:val="0"/>
          <w:marTop w:val="0"/>
          <w:marBottom w:val="0"/>
          <w:divBdr>
            <w:top w:val="none" w:sz="0" w:space="0" w:color="auto"/>
            <w:left w:val="none" w:sz="0" w:space="0" w:color="auto"/>
            <w:bottom w:val="none" w:sz="0" w:space="0" w:color="auto"/>
            <w:right w:val="none" w:sz="0" w:space="0" w:color="auto"/>
          </w:divBdr>
        </w:div>
      </w:divsChild>
    </w:div>
    <w:div w:id="621034468">
      <w:bodyDiv w:val="1"/>
      <w:marLeft w:val="0"/>
      <w:marRight w:val="0"/>
      <w:marTop w:val="0"/>
      <w:marBottom w:val="0"/>
      <w:divBdr>
        <w:top w:val="none" w:sz="0" w:space="0" w:color="auto"/>
        <w:left w:val="none" w:sz="0" w:space="0" w:color="auto"/>
        <w:bottom w:val="none" w:sz="0" w:space="0" w:color="auto"/>
        <w:right w:val="none" w:sz="0" w:space="0" w:color="auto"/>
      </w:divBdr>
      <w:divsChild>
        <w:div w:id="108741669">
          <w:marLeft w:val="0"/>
          <w:marRight w:val="0"/>
          <w:marTop w:val="0"/>
          <w:marBottom w:val="0"/>
          <w:divBdr>
            <w:top w:val="none" w:sz="0" w:space="0" w:color="auto"/>
            <w:left w:val="none" w:sz="0" w:space="0" w:color="auto"/>
            <w:bottom w:val="none" w:sz="0" w:space="0" w:color="auto"/>
            <w:right w:val="none" w:sz="0" w:space="0" w:color="auto"/>
          </w:divBdr>
          <w:divsChild>
            <w:div w:id="1711998172">
              <w:marLeft w:val="0"/>
              <w:marRight w:val="0"/>
              <w:marTop w:val="0"/>
              <w:marBottom w:val="0"/>
              <w:divBdr>
                <w:top w:val="none" w:sz="0" w:space="0" w:color="auto"/>
                <w:left w:val="none" w:sz="0" w:space="0" w:color="auto"/>
                <w:bottom w:val="none" w:sz="0" w:space="0" w:color="auto"/>
                <w:right w:val="none" w:sz="0" w:space="0" w:color="auto"/>
              </w:divBdr>
            </w:div>
          </w:divsChild>
        </w:div>
        <w:div w:id="125778251">
          <w:marLeft w:val="0"/>
          <w:marRight w:val="0"/>
          <w:marTop w:val="0"/>
          <w:marBottom w:val="0"/>
          <w:divBdr>
            <w:top w:val="none" w:sz="0" w:space="0" w:color="auto"/>
            <w:left w:val="none" w:sz="0" w:space="0" w:color="auto"/>
            <w:bottom w:val="none" w:sz="0" w:space="0" w:color="auto"/>
            <w:right w:val="none" w:sz="0" w:space="0" w:color="auto"/>
          </w:divBdr>
          <w:divsChild>
            <w:div w:id="1333950426">
              <w:marLeft w:val="0"/>
              <w:marRight w:val="0"/>
              <w:marTop w:val="0"/>
              <w:marBottom w:val="0"/>
              <w:divBdr>
                <w:top w:val="none" w:sz="0" w:space="0" w:color="auto"/>
                <w:left w:val="none" w:sz="0" w:space="0" w:color="auto"/>
                <w:bottom w:val="none" w:sz="0" w:space="0" w:color="auto"/>
                <w:right w:val="none" w:sz="0" w:space="0" w:color="auto"/>
              </w:divBdr>
            </w:div>
          </w:divsChild>
        </w:div>
        <w:div w:id="137261062">
          <w:marLeft w:val="0"/>
          <w:marRight w:val="0"/>
          <w:marTop w:val="0"/>
          <w:marBottom w:val="0"/>
          <w:divBdr>
            <w:top w:val="none" w:sz="0" w:space="0" w:color="auto"/>
            <w:left w:val="none" w:sz="0" w:space="0" w:color="auto"/>
            <w:bottom w:val="none" w:sz="0" w:space="0" w:color="auto"/>
            <w:right w:val="none" w:sz="0" w:space="0" w:color="auto"/>
          </w:divBdr>
          <w:divsChild>
            <w:div w:id="308100174">
              <w:marLeft w:val="0"/>
              <w:marRight w:val="0"/>
              <w:marTop w:val="0"/>
              <w:marBottom w:val="0"/>
              <w:divBdr>
                <w:top w:val="none" w:sz="0" w:space="0" w:color="auto"/>
                <w:left w:val="none" w:sz="0" w:space="0" w:color="auto"/>
                <w:bottom w:val="none" w:sz="0" w:space="0" w:color="auto"/>
                <w:right w:val="none" w:sz="0" w:space="0" w:color="auto"/>
              </w:divBdr>
            </w:div>
          </w:divsChild>
        </w:div>
        <w:div w:id="155389032">
          <w:marLeft w:val="0"/>
          <w:marRight w:val="0"/>
          <w:marTop w:val="0"/>
          <w:marBottom w:val="0"/>
          <w:divBdr>
            <w:top w:val="none" w:sz="0" w:space="0" w:color="auto"/>
            <w:left w:val="none" w:sz="0" w:space="0" w:color="auto"/>
            <w:bottom w:val="none" w:sz="0" w:space="0" w:color="auto"/>
            <w:right w:val="none" w:sz="0" w:space="0" w:color="auto"/>
          </w:divBdr>
          <w:divsChild>
            <w:div w:id="500046216">
              <w:marLeft w:val="0"/>
              <w:marRight w:val="0"/>
              <w:marTop w:val="0"/>
              <w:marBottom w:val="0"/>
              <w:divBdr>
                <w:top w:val="none" w:sz="0" w:space="0" w:color="auto"/>
                <w:left w:val="none" w:sz="0" w:space="0" w:color="auto"/>
                <w:bottom w:val="none" w:sz="0" w:space="0" w:color="auto"/>
                <w:right w:val="none" w:sz="0" w:space="0" w:color="auto"/>
              </w:divBdr>
            </w:div>
          </w:divsChild>
        </w:div>
        <w:div w:id="159003973">
          <w:marLeft w:val="0"/>
          <w:marRight w:val="0"/>
          <w:marTop w:val="0"/>
          <w:marBottom w:val="0"/>
          <w:divBdr>
            <w:top w:val="none" w:sz="0" w:space="0" w:color="auto"/>
            <w:left w:val="none" w:sz="0" w:space="0" w:color="auto"/>
            <w:bottom w:val="none" w:sz="0" w:space="0" w:color="auto"/>
            <w:right w:val="none" w:sz="0" w:space="0" w:color="auto"/>
          </w:divBdr>
          <w:divsChild>
            <w:div w:id="319310206">
              <w:marLeft w:val="0"/>
              <w:marRight w:val="0"/>
              <w:marTop w:val="0"/>
              <w:marBottom w:val="0"/>
              <w:divBdr>
                <w:top w:val="none" w:sz="0" w:space="0" w:color="auto"/>
                <w:left w:val="none" w:sz="0" w:space="0" w:color="auto"/>
                <w:bottom w:val="none" w:sz="0" w:space="0" w:color="auto"/>
                <w:right w:val="none" w:sz="0" w:space="0" w:color="auto"/>
              </w:divBdr>
            </w:div>
          </w:divsChild>
        </w:div>
        <w:div w:id="186994282">
          <w:marLeft w:val="0"/>
          <w:marRight w:val="0"/>
          <w:marTop w:val="0"/>
          <w:marBottom w:val="0"/>
          <w:divBdr>
            <w:top w:val="none" w:sz="0" w:space="0" w:color="auto"/>
            <w:left w:val="none" w:sz="0" w:space="0" w:color="auto"/>
            <w:bottom w:val="none" w:sz="0" w:space="0" w:color="auto"/>
            <w:right w:val="none" w:sz="0" w:space="0" w:color="auto"/>
          </w:divBdr>
          <w:divsChild>
            <w:div w:id="585265744">
              <w:marLeft w:val="0"/>
              <w:marRight w:val="0"/>
              <w:marTop w:val="0"/>
              <w:marBottom w:val="0"/>
              <w:divBdr>
                <w:top w:val="none" w:sz="0" w:space="0" w:color="auto"/>
                <w:left w:val="none" w:sz="0" w:space="0" w:color="auto"/>
                <w:bottom w:val="none" w:sz="0" w:space="0" w:color="auto"/>
                <w:right w:val="none" w:sz="0" w:space="0" w:color="auto"/>
              </w:divBdr>
            </w:div>
          </w:divsChild>
        </w:div>
        <w:div w:id="203568306">
          <w:marLeft w:val="0"/>
          <w:marRight w:val="0"/>
          <w:marTop w:val="0"/>
          <w:marBottom w:val="0"/>
          <w:divBdr>
            <w:top w:val="none" w:sz="0" w:space="0" w:color="auto"/>
            <w:left w:val="none" w:sz="0" w:space="0" w:color="auto"/>
            <w:bottom w:val="none" w:sz="0" w:space="0" w:color="auto"/>
            <w:right w:val="none" w:sz="0" w:space="0" w:color="auto"/>
          </w:divBdr>
          <w:divsChild>
            <w:div w:id="1229001169">
              <w:marLeft w:val="0"/>
              <w:marRight w:val="0"/>
              <w:marTop w:val="0"/>
              <w:marBottom w:val="0"/>
              <w:divBdr>
                <w:top w:val="none" w:sz="0" w:space="0" w:color="auto"/>
                <w:left w:val="none" w:sz="0" w:space="0" w:color="auto"/>
                <w:bottom w:val="none" w:sz="0" w:space="0" w:color="auto"/>
                <w:right w:val="none" w:sz="0" w:space="0" w:color="auto"/>
              </w:divBdr>
            </w:div>
          </w:divsChild>
        </w:div>
        <w:div w:id="225383984">
          <w:marLeft w:val="0"/>
          <w:marRight w:val="0"/>
          <w:marTop w:val="0"/>
          <w:marBottom w:val="0"/>
          <w:divBdr>
            <w:top w:val="none" w:sz="0" w:space="0" w:color="auto"/>
            <w:left w:val="none" w:sz="0" w:space="0" w:color="auto"/>
            <w:bottom w:val="none" w:sz="0" w:space="0" w:color="auto"/>
            <w:right w:val="none" w:sz="0" w:space="0" w:color="auto"/>
          </w:divBdr>
          <w:divsChild>
            <w:div w:id="1864317089">
              <w:marLeft w:val="0"/>
              <w:marRight w:val="0"/>
              <w:marTop w:val="0"/>
              <w:marBottom w:val="0"/>
              <w:divBdr>
                <w:top w:val="none" w:sz="0" w:space="0" w:color="auto"/>
                <w:left w:val="none" w:sz="0" w:space="0" w:color="auto"/>
                <w:bottom w:val="none" w:sz="0" w:space="0" w:color="auto"/>
                <w:right w:val="none" w:sz="0" w:space="0" w:color="auto"/>
              </w:divBdr>
            </w:div>
          </w:divsChild>
        </w:div>
        <w:div w:id="243757907">
          <w:marLeft w:val="0"/>
          <w:marRight w:val="0"/>
          <w:marTop w:val="0"/>
          <w:marBottom w:val="0"/>
          <w:divBdr>
            <w:top w:val="none" w:sz="0" w:space="0" w:color="auto"/>
            <w:left w:val="none" w:sz="0" w:space="0" w:color="auto"/>
            <w:bottom w:val="none" w:sz="0" w:space="0" w:color="auto"/>
            <w:right w:val="none" w:sz="0" w:space="0" w:color="auto"/>
          </w:divBdr>
          <w:divsChild>
            <w:div w:id="651298810">
              <w:marLeft w:val="0"/>
              <w:marRight w:val="0"/>
              <w:marTop w:val="0"/>
              <w:marBottom w:val="0"/>
              <w:divBdr>
                <w:top w:val="none" w:sz="0" w:space="0" w:color="auto"/>
                <w:left w:val="none" w:sz="0" w:space="0" w:color="auto"/>
                <w:bottom w:val="none" w:sz="0" w:space="0" w:color="auto"/>
                <w:right w:val="none" w:sz="0" w:space="0" w:color="auto"/>
              </w:divBdr>
            </w:div>
          </w:divsChild>
        </w:div>
        <w:div w:id="244338275">
          <w:marLeft w:val="0"/>
          <w:marRight w:val="0"/>
          <w:marTop w:val="0"/>
          <w:marBottom w:val="0"/>
          <w:divBdr>
            <w:top w:val="none" w:sz="0" w:space="0" w:color="auto"/>
            <w:left w:val="none" w:sz="0" w:space="0" w:color="auto"/>
            <w:bottom w:val="none" w:sz="0" w:space="0" w:color="auto"/>
            <w:right w:val="none" w:sz="0" w:space="0" w:color="auto"/>
          </w:divBdr>
          <w:divsChild>
            <w:div w:id="2122533370">
              <w:marLeft w:val="0"/>
              <w:marRight w:val="0"/>
              <w:marTop w:val="0"/>
              <w:marBottom w:val="0"/>
              <w:divBdr>
                <w:top w:val="none" w:sz="0" w:space="0" w:color="auto"/>
                <w:left w:val="none" w:sz="0" w:space="0" w:color="auto"/>
                <w:bottom w:val="none" w:sz="0" w:space="0" w:color="auto"/>
                <w:right w:val="none" w:sz="0" w:space="0" w:color="auto"/>
              </w:divBdr>
            </w:div>
          </w:divsChild>
        </w:div>
        <w:div w:id="257714805">
          <w:marLeft w:val="0"/>
          <w:marRight w:val="0"/>
          <w:marTop w:val="0"/>
          <w:marBottom w:val="0"/>
          <w:divBdr>
            <w:top w:val="none" w:sz="0" w:space="0" w:color="auto"/>
            <w:left w:val="none" w:sz="0" w:space="0" w:color="auto"/>
            <w:bottom w:val="none" w:sz="0" w:space="0" w:color="auto"/>
            <w:right w:val="none" w:sz="0" w:space="0" w:color="auto"/>
          </w:divBdr>
          <w:divsChild>
            <w:div w:id="1969312010">
              <w:marLeft w:val="0"/>
              <w:marRight w:val="0"/>
              <w:marTop w:val="0"/>
              <w:marBottom w:val="0"/>
              <w:divBdr>
                <w:top w:val="none" w:sz="0" w:space="0" w:color="auto"/>
                <w:left w:val="none" w:sz="0" w:space="0" w:color="auto"/>
                <w:bottom w:val="none" w:sz="0" w:space="0" w:color="auto"/>
                <w:right w:val="none" w:sz="0" w:space="0" w:color="auto"/>
              </w:divBdr>
            </w:div>
          </w:divsChild>
        </w:div>
        <w:div w:id="294527032">
          <w:marLeft w:val="0"/>
          <w:marRight w:val="0"/>
          <w:marTop w:val="0"/>
          <w:marBottom w:val="0"/>
          <w:divBdr>
            <w:top w:val="none" w:sz="0" w:space="0" w:color="auto"/>
            <w:left w:val="none" w:sz="0" w:space="0" w:color="auto"/>
            <w:bottom w:val="none" w:sz="0" w:space="0" w:color="auto"/>
            <w:right w:val="none" w:sz="0" w:space="0" w:color="auto"/>
          </w:divBdr>
          <w:divsChild>
            <w:div w:id="2046637013">
              <w:marLeft w:val="0"/>
              <w:marRight w:val="0"/>
              <w:marTop w:val="0"/>
              <w:marBottom w:val="0"/>
              <w:divBdr>
                <w:top w:val="none" w:sz="0" w:space="0" w:color="auto"/>
                <w:left w:val="none" w:sz="0" w:space="0" w:color="auto"/>
                <w:bottom w:val="none" w:sz="0" w:space="0" w:color="auto"/>
                <w:right w:val="none" w:sz="0" w:space="0" w:color="auto"/>
              </w:divBdr>
            </w:div>
          </w:divsChild>
        </w:div>
        <w:div w:id="310713137">
          <w:marLeft w:val="0"/>
          <w:marRight w:val="0"/>
          <w:marTop w:val="0"/>
          <w:marBottom w:val="0"/>
          <w:divBdr>
            <w:top w:val="none" w:sz="0" w:space="0" w:color="auto"/>
            <w:left w:val="none" w:sz="0" w:space="0" w:color="auto"/>
            <w:bottom w:val="none" w:sz="0" w:space="0" w:color="auto"/>
            <w:right w:val="none" w:sz="0" w:space="0" w:color="auto"/>
          </w:divBdr>
          <w:divsChild>
            <w:div w:id="1459295804">
              <w:marLeft w:val="0"/>
              <w:marRight w:val="0"/>
              <w:marTop w:val="0"/>
              <w:marBottom w:val="0"/>
              <w:divBdr>
                <w:top w:val="none" w:sz="0" w:space="0" w:color="auto"/>
                <w:left w:val="none" w:sz="0" w:space="0" w:color="auto"/>
                <w:bottom w:val="none" w:sz="0" w:space="0" w:color="auto"/>
                <w:right w:val="none" w:sz="0" w:space="0" w:color="auto"/>
              </w:divBdr>
            </w:div>
          </w:divsChild>
        </w:div>
        <w:div w:id="316304203">
          <w:marLeft w:val="0"/>
          <w:marRight w:val="0"/>
          <w:marTop w:val="0"/>
          <w:marBottom w:val="0"/>
          <w:divBdr>
            <w:top w:val="none" w:sz="0" w:space="0" w:color="auto"/>
            <w:left w:val="none" w:sz="0" w:space="0" w:color="auto"/>
            <w:bottom w:val="none" w:sz="0" w:space="0" w:color="auto"/>
            <w:right w:val="none" w:sz="0" w:space="0" w:color="auto"/>
          </w:divBdr>
          <w:divsChild>
            <w:div w:id="201751277">
              <w:marLeft w:val="0"/>
              <w:marRight w:val="0"/>
              <w:marTop w:val="0"/>
              <w:marBottom w:val="0"/>
              <w:divBdr>
                <w:top w:val="none" w:sz="0" w:space="0" w:color="auto"/>
                <w:left w:val="none" w:sz="0" w:space="0" w:color="auto"/>
                <w:bottom w:val="none" w:sz="0" w:space="0" w:color="auto"/>
                <w:right w:val="none" w:sz="0" w:space="0" w:color="auto"/>
              </w:divBdr>
            </w:div>
          </w:divsChild>
        </w:div>
        <w:div w:id="361132680">
          <w:marLeft w:val="0"/>
          <w:marRight w:val="0"/>
          <w:marTop w:val="0"/>
          <w:marBottom w:val="0"/>
          <w:divBdr>
            <w:top w:val="none" w:sz="0" w:space="0" w:color="auto"/>
            <w:left w:val="none" w:sz="0" w:space="0" w:color="auto"/>
            <w:bottom w:val="none" w:sz="0" w:space="0" w:color="auto"/>
            <w:right w:val="none" w:sz="0" w:space="0" w:color="auto"/>
          </w:divBdr>
          <w:divsChild>
            <w:div w:id="130564785">
              <w:marLeft w:val="0"/>
              <w:marRight w:val="0"/>
              <w:marTop w:val="0"/>
              <w:marBottom w:val="0"/>
              <w:divBdr>
                <w:top w:val="none" w:sz="0" w:space="0" w:color="auto"/>
                <w:left w:val="none" w:sz="0" w:space="0" w:color="auto"/>
                <w:bottom w:val="none" w:sz="0" w:space="0" w:color="auto"/>
                <w:right w:val="none" w:sz="0" w:space="0" w:color="auto"/>
              </w:divBdr>
            </w:div>
          </w:divsChild>
        </w:div>
        <w:div w:id="380443204">
          <w:marLeft w:val="0"/>
          <w:marRight w:val="0"/>
          <w:marTop w:val="0"/>
          <w:marBottom w:val="0"/>
          <w:divBdr>
            <w:top w:val="none" w:sz="0" w:space="0" w:color="auto"/>
            <w:left w:val="none" w:sz="0" w:space="0" w:color="auto"/>
            <w:bottom w:val="none" w:sz="0" w:space="0" w:color="auto"/>
            <w:right w:val="none" w:sz="0" w:space="0" w:color="auto"/>
          </w:divBdr>
          <w:divsChild>
            <w:div w:id="1941638989">
              <w:marLeft w:val="0"/>
              <w:marRight w:val="0"/>
              <w:marTop w:val="0"/>
              <w:marBottom w:val="0"/>
              <w:divBdr>
                <w:top w:val="none" w:sz="0" w:space="0" w:color="auto"/>
                <w:left w:val="none" w:sz="0" w:space="0" w:color="auto"/>
                <w:bottom w:val="none" w:sz="0" w:space="0" w:color="auto"/>
                <w:right w:val="none" w:sz="0" w:space="0" w:color="auto"/>
              </w:divBdr>
            </w:div>
          </w:divsChild>
        </w:div>
        <w:div w:id="402604143">
          <w:marLeft w:val="0"/>
          <w:marRight w:val="0"/>
          <w:marTop w:val="0"/>
          <w:marBottom w:val="0"/>
          <w:divBdr>
            <w:top w:val="none" w:sz="0" w:space="0" w:color="auto"/>
            <w:left w:val="none" w:sz="0" w:space="0" w:color="auto"/>
            <w:bottom w:val="none" w:sz="0" w:space="0" w:color="auto"/>
            <w:right w:val="none" w:sz="0" w:space="0" w:color="auto"/>
          </w:divBdr>
          <w:divsChild>
            <w:div w:id="146560010">
              <w:marLeft w:val="0"/>
              <w:marRight w:val="0"/>
              <w:marTop w:val="0"/>
              <w:marBottom w:val="0"/>
              <w:divBdr>
                <w:top w:val="none" w:sz="0" w:space="0" w:color="auto"/>
                <w:left w:val="none" w:sz="0" w:space="0" w:color="auto"/>
                <w:bottom w:val="none" w:sz="0" w:space="0" w:color="auto"/>
                <w:right w:val="none" w:sz="0" w:space="0" w:color="auto"/>
              </w:divBdr>
            </w:div>
          </w:divsChild>
        </w:div>
        <w:div w:id="406147654">
          <w:marLeft w:val="0"/>
          <w:marRight w:val="0"/>
          <w:marTop w:val="0"/>
          <w:marBottom w:val="0"/>
          <w:divBdr>
            <w:top w:val="none" w:sz="0" w:space="0" w:color="auto"/>
            <w:left w:val="none" w:sz="0" w:space="0" w:color="auto"/>
            <w:bottom w:val="none" w:sz="0" w:space="0" w:color="auto"/>
            <w:right w:val="none" w:sz="0" w:space="0" w:color="auto"/>
          </w:divBdr>
          <w:divsChild>
            <w:div w:id="1556114497">
              <w:marLeft w:val="0"/>
              <w:marRight w:val="0"/>
              <w:marTop w:val="0"/>
              <w:marBottom w:val="0"/>
              <w:divBdr>
                <w:top w:val="none" w:sz="0" w:space="0" w:color="auto"/>
                <w:left w:val="none" w:sz="0" w:space="0" w:color="auto"/>
                <w:bottom w:val="none" w:sz="0" w:space="0" w:color="auto"/>
                <w:right w:val="none" w:sz="0" w:space="0" w:color="auto"/>
              </w:divBdr>
            </w:div>
          </w:divsChild>
        </w:div>
        <w:div w:id="464003439">
          <w:marLeft w:val="0"/>
          <w:marRight w:val="0"/>
          <w:marTop w:val="0"/>
          <w:marBottom w:val="0"/>
          <w:divBdr>
            <w:top w:val="none" w:sz="0" w:space="0" w:color="auto"/>
            <w:left w:val="none" w:sz="0" w:space="0" w:color="auto"/>
            <w:bottom w:val="none" w:sz="0" w:space="0" w:color="auto"/>
            <w:right w:val="none" w:sz="0" w:space="0" w:color="auto"/>
          </w:divBdr>
          <w:divsChild>
            <w:div w:id="1392772714">
              <w:marLeft w:val="0"/>
              <w:marRight w:val="0"/>
              <w:marTop w:val="0"/>
              <w:marBottom w:val="0"/>
              <w:divBdr>
                <w:top w:val="none" w:sz="0" w:space="0" w:color="auto"/>
                <w:left w:val="none" w:sz="0" w:space="0" w:color="auto"/>
                <w:bottom w:val="none" w:sz="0" w:space="0" w:color="auto"/>
                <w:right w:val="none" w:sz="0" w:space="0" w:color="auto"/>
              </w:divBdr>
            </w:div>
          </w:divsChild>
        </w:div>
        <w:div w:id="471025751">
          <w:marLeft w:val="0"/>
          <w:marRight w:val="0"/>
          <w:marTop w:val="0"/>
          <w:marBottom w:val="0"/>
          <w:divBdr>
            <w:top w:val="none" w:sz="0" w:space="0" w:color="auto"/>
            <w:left w:val="none" w:sz="0" w:space="0" w:color="auto"/>
            <w:bottom w:val="none" w:sz="0" w:space="0" w:color="auto"/>
            <w:right w:val="none" w:sz="0" w:space="0" w:color="auto"/>
          </w:divBdr>
          <w:divsChild>
            <w:div w:id="1580748536">
              <w:marLeft w:val="0"/>
              <w:marRight w:val="0"/>
              <w:marTop w:val="0"/>
              <w:marBottom w:val="0"/>
              <w:divBdr>
                <w:top w:val="none" w:sz="0" w:space="0" w:color="auto"/>
                <w:left w:val="none" w:sz="0" w:space="0" w:color="auto"/>
                <w:bottom w:val="none" w:sz="0" w:space="0" w:color="auto"/>
                <w:right w:val="none" w:sz="0" w:space="0" w:color="auto"/>
              </w:divBdr>
            </w:div>
          </w:divsChild>
        </w:div>
        <w:div w:id="481385082">
          <w:marLeft w:val="0"/>
          <w:marRight w:val="0"/>
          <w:marTop w:val="0"/>
          <w:marBottom w:val="0"/>
          <w:divBdr>
            <w:top w:val="none" w:sz="0" w:space="0" w:color="auto"/>
            <w:left w:val="none" w:sz="0" w:space="0" w:color="auto"/>
            <w:bottom w:val="none" w:sz="0" w:space="0" w:color="auto"/>
            <w:right w:val="none" w:sz="0" w:space="0" w:color="auto"/>
          </w:divBdr>
          <w:divsChild>
            <w:div w:id="343822165">
              <w:marLeft w:val="0"/>
              <w:marRight w:val="0"/>
              <w:marTop w:val="0"/>
              <w:marBottom w:val="0"/>
              <w:divBdr>
                <w:top w:val="none" w:sz="0" w:space="0" w:color="auto"/>
                <w:left w:val="none" w:sz="0" w:space="0" w:color="auto"/>
                <w:bottom w:val="none" w:sz="0" w:space="0" w:color="auto"/>
                <w:right w:val="none" w:sz="0" w:space="0" w:color="auto"/>
              </w:divBdr>
            </w:div>
          </w:divsChild>
        </w:div>
        <w:div w:id="532885096">
          <w:marLeft w:val="0"/>
          <w:marRight w:val="0"/>
          <w:marTop w:val="0"/>
          <w:marBottom w:val="0"/>
          <w:divBdr>
            <w:top w:val="none" w:sz="0" w:space="0" w:color="auto"/>
            <w:left w:val="none" w:sz="0" w:space="0" w:color="auto"/>
            <w:bottom w:val="none" w:sz="0" w:space="0" w:color="auto"/>
            <w:right w:val="none" w:sz="0" w:space="0" w:color="auto"/>
          </w:divBdr>
          <w:divsChild>
            <w:div w:id="1022707087">
              <w:marLeft w:val="0"/>
              <w:marRight w:val="0"/>
              <w:marTop w:val="0"/>
              <w:marBottom w:val="0"/>
              <w:divBdr>
                <w:top w:val="none" w:sz="0" w:space="0" w:color="auto"/>
                <w:left w:val="none" w:sz="0" w:space="0" w:color="auto"/>
                <w:bottom w:val="none" w:sz="0" w:space="0" w:color="auto"/>
                <w:right w:val="none" w:sz="0" w:space="0" w:color="auto"/>
              </w:divBdr>
            </w:div>
          </w:divsChild>
        </w:div>
        <w:div w:id="549725378">
          <w:marLeft w:val="0"/>
          <w:marRight w:val="0"/>
          <w:marTop w:val="0"/>
          <w:marBottom w:val="0"/>
          <w:divBdr>
            <w:top w:val="none" w:sz="0" w:space="0" w:color="auto"/>
            <w:left w:val="none" w:sz="0" w:space="0" w:color="auto"/>
            <w:bottom w:val="none" w:sz="0" w:space="0" w:color="auto"/>
            <w:right w:val="none" w:sz="0" w:space="0" w:color="auto"/>
          </w:divBdr>
          <w:divsChild>
            <w:div w:id="185143738">
              <w:marLeft w:val="0"/>
              <w:marRight w:val="0"/>
              <w:marTop w:val="0"/>
              <w:marBottom w:val="0"/>
              <w:divBdr>
                <w:top w:val="none" w:sz="0" w:space="0" w:color="auto"/>
                <w:left w:val="none" w:sz="0" w:space="0" w:color="auto"/>
                <w:bottom w:val="none" w:sz="0" w:space="0" w:color="auto"/>
                <w:right w:val="none" w:sz="0" w:space="0" w:color="auto"/>
              </w:divBdr>
            </w:div>
          </w:divsChild>
        </w:div>
        <w:div w:id="550074820">
          <w:marLeft w:val="0"/>
          <w:marRight w:val="0"/>
          <w:marTop w:val="0"/>
          <w:marBottom w:val="0"/>
          <w:divBdr>
            <w:top w:val="none" w:sz="0" w:space="0" w:color="auto"/>
            <w:left w:val="none" w:sz="0" w:space="0" w:color="auto"/>
            <w:bottom w:val="none" w:sz="0" w:space="0" w:color="auto"/>
            <w:right w:val="none" w:sz="0" w:space="0" w:color="auto"/>
          </w:divBdr>
          <w:divsChild>
            <w:div w:id="1211378335">
              <w:marLeft w:val="0"/>
              <w:marRight w:val="0"/>
              <w:marTop w:val="0"/>
              <w:marBottom w:val="0"/>
              <w:divBdr>
                <w:top w:val="none" w:sz="0" w:space="0" w:color="auto"/>
                <w:left w:val="none" w:sz="0" w:space="0" w:color="auto"/>
                <w:bottom w:val="none" w:sz="0" w:space="0" w:color="auto"/>
                <w:right w:val="none" w:sz="0" w:space="0" w:color="auto"/>
              </w:divBdr>
            </w:div>
          </w:divsChild>
        </w:div>
        <w:div w:id="558634142">
          <w:marLeft w:val="0"/>
          <w:marRight w:val="0"/>
          <w:marTop w:val="0"/>
          <w:marBottom w:val="0"/>
          <w:divBdr>
            <w:top w:val="none" w:sz="0" w:space="0" w:color="auto"/>
            <w:left w:val="none" w:sz="0" w:space="0" w:color="auto"/>
            <w:bottom w:val="none" w:sz="0" w:space="0" w:color="auto"/>
            <w:right w:val="none" w:sz="0" w:space="0" w:color="auto"/>
          </w:divBdr>
          <w:divsChild>
            <w:div w:id="1897205695">
              <w:marLeft w:val="0"/>
              <w:marRight w:val="0"/>
              <w:marTop w:val="0"/>
              <w:marBottom w:val="0"/>
              <w:divBdr>
                <w:top w:val="none" w:sz="0" w:space="0" w:color="auto"/>
                <w:left w:val="none" w:sz="0" w:space="0" w:color="auto"/>
                <w:bottom w:val="none" w:sz="0" w:space="0" w:color="auto"/>
                <w:right w:val="none" w:sz="0" w:space="0" w:color="auto"/>
              </w:divBdr>
            </w:div>
          </w:divsChild>
        </w:div>
        <w:div w:id="563179447">
          <w:marLeft w:val="0"/>
          <w:marRight w:val="0"/>
          <w:marTop w:val="0"/>
          <w:marBottom w:val="0"/>
          <w:divBdr>
            <w:top w:val="none" w:sz="0" w:space="0" w:color="auto"/>
            <w:left w:val="none" w:sz="0" w:space="0" w:color="auto"/>
            <w:bottom w:val="none" w:sz="0" w:space="0" w:color="auto"/>
            <w:right w:val="none" w:sz="0" w:space="0" w:color="auto"/>
          </w:divBdr>
          <w:divsChild>
            <w:div w:id="1627350117">
              <w:marLeft w:val="0"/>
              <w:marRight w:val="0"/>
              <w:marTop w:val="0"/>
              <w:marBottom w:val="0"/>
              <w:divBdr>
                <w:top w:val="none" w:sz="0" w:space="0" w:color="auto"/>
                <w:left w:val="none" w:sz="0" w:space="0" w:color="auto"/>
                <w:bottom w:val="none" w:sz="0" w:space="0" w:color="auto"/>
                <w:right w:val="none" w:sz="0" w:space="0" w:color="auto"/>
              </w:divBdr>
            </w:div>
          </w:divsChild>
        </w:div>
        <w:div w:id="576206736">
          <w:marLeft w:val="0"/>
          <w:marRight w:val="0"/>
          <w:marTop w:val="0"/>
          <w:marBottom w:val="0"/>
          <w:divBdr>
            <w:top w:val="none" w:sz="0" w:space="0" w:color="auto"/>
            <w:left w:val="none" w:sz="0" w:space="0" w:color="auto"/>
            <w:bottom w:val="none" w:sz="0" w:space="0" w:color="auto"/>
            <w:right w:val="none" w:sz="0" w:space="0" w:color="auto"/>
          </w:divBdr>
          <w:divsChild>
            <w:div w:id="1059551505">
              <w:marLeft w:val="0"/>
              <w:marRight w:val="0"/>
              <w:marTop w:val="0"/>
              <w:marBottom w:val="0"/>
              <w:divBdr>
                <w:top w:val="none" w:sz="0" w:space="0" w:color="auto"/>
                <w:left w:val="none" w:sz="0" w:space="0" w:color="auto"/>
                <w:bottom w:val="none" w:sz="0" w:space="0" w:color="auto"/>
                <w:right w:val="none" w:sz="0" w:space="0" w:color="auto"/>
              </w:divBdr>
            </w:div>
          </w:divsChild>
        </w:div>
        <w:div w:id="611010932">
          <w:marLeft w:val="0"/>
          <w:marRight w:val="0"/>
          <w:marTop w:val="0"/>
          <w:marBottom w:val="0"/>
          <w:divBdr>
            <w:top w:val="none" w:sz="0" w:space="0" w:color="auto"/>
            <w:left w:val="none" w:sz="0" w:space="0" w:color="auto"/>
            <w:bottom w:val="none" w:sz="0" w:space="0" w:color="auto"/>
            <w:right w:val="none" w:sz="0" w:space="0" w:color="auto"/>
          </w:divBdr>
          <w:divsChild>
            <w:div w:id="1126388192">
              <w:marLeft w:val="0"/>
              <w:marRight w:val="0"/>
              <w:marTop w:val="0"/>
              <w:marBottom w:val="0"/>
              <w:divBdr>
                <w:top w:val="none" w:sz="0" w:space="0" w:color="auto"/>
                <w:left w:val="none" w:sz="0" w:space="0" w:color="auto"/>
                <w:bottom w:val="none" w:sz="0" w:space="0" w:color="auto"/>
                <w:right w:val="none" w:sz="0" w:space="0" w:color="auto"/>
              </w:divBdr>
            </w:div>
          </w:divsChild>
        </w:div>
        <w:div w:id="619259560">
          <w:marLeft w:val="0"/>
          <w:marRight w:val="0"/>
          <w:marTop w:val="0"/>
          <w:marBottom w:val="0"/>
          <w:divBdr>
            <w:top w:val="none" w:sz="0" w:space="0" w:color="auto"/>
            <w:left w:val="none" w:sz="0" w:space="0" w:color="auto"/>
            <w:bottom w:val="none" w:sz="0" w:space="0" w:color="auto"/>
            <w:right w:val="none" w:sz="0" w:space="0" w:color="auto"/>
          </w:divBdr>
          <w:divsChild>
            <w:div w:id="1561282202">
              <w:marLeft w:val="0"/>
              <w:marRight w:val="0"/>
              <w:marTop w:val="0"/>
              <w:marBottom w:val="0"/>
              <w:divBdr>
                <w:top w:val="none" w:sz="0" w:space="0" w:color="auto"/>
                <w:left w:val="none" w:sz="0" w:space="0" w:color="auto"/>
                <w:bottom w:val="none" w:sz="0" w:space="0" w:color="auto"/>
                <w:right w:val="none" w:sz="0" w:space="0" w:color="auto"/>
              </w:divBdr>
            </w:div>
          </w:divsChild>
        </w:div>
        <w:div w:id="650061469">
          <w:marLeft w:val="0"/>
          <w:marRight w:val="0"/>
          <w:marTop w:val="0"/>
          <w:marBottom w:val="0"/>
          <w:divBdr>
            <w:top w:val="none" w:sz="0" w:space="0" w:color="auto"/>
            <w:left w:val="none" w:sz="0" w:space="0" w:color="auto"/>
            <w:bottom w:val="none" w:sz="0" w:space="0" w:color="auto"/>
            <w:right w:val="none" w:sz="0" w:space="0" w:color="auto"/>
          </w:divBdr>
          <w:divsChild>
            <w:div w:id="334383300">
              <w:marLeft w:val="0"/>
              <w:marRight w:val="0"/>
              <w:marTop w:val="0"/>
              <w:marBottom w:val="0"/>
              <w:divBdr>
                <w:top w:val="none" w:sz="0" w:space="0" w:color="auto"/>
                <w:left w:val="none" w:sz="0" w:space="0" w:color="auto"/>
                <w:bottom w:val="none" w:sz="0" w:space="0" w:color="auto"/>
                <w:right w:val="none" w:sz="0" w:space="0" w:color="auto"/>
              </w:divBdr>
            </w:div>
          </w:divsChild>
        </w:div>
        <w:div w:id="697007364">
          <w:marLeft w:val="0"/>
          <w:marRight w:val="0"/>
          <w:marTop w:val="0"/>
          <w:marBottom w:val="0"/>
          <w:divBdr>
            <w:top w:val="none" w:sz="0" w:space="0" w:color="auto"/>
            <w:left w:val="none" w:sz="0" w:space="0" w:color="auto"/>
            <w:bottom w:val="none" w:sz="0" w:space="0" w:color="auto"/>
            <w:right w:val="none" w:sz="0" w:space="0" w:color="auto"/>
          </w:divBdr>
          <w:divsChild>
            <w:div w:id="2065173376">
              <w:marLeft w:val="0"/>
              <w:marRight w:val="0"/>
              <w:marTop w:val="0"/>
              <w:marBottom w:val="0"/>
              <w:divBdr>
                <w:top w:val="none" w:sz="0" w:space="0" w:color="auto"/>
                <w:left w:val="none" w:sz="0" w:space="0" w:color="auto"/>
                <w:bottom w:val="none" w:sz="0" w:space="0" w:color="auto"/>
                <w:right w:val="none" w:sz="0" w:space="0" w:color="auto"/>
              </w:divBdr>
            </w:div>
          </w:divsChild>
        </w:div>
        <w:div w:id="733772595">
          <w:marLeft w:val="0"/>
          <w:marRight w:val="0"/>
          <w:marTop w:val="0"/>
          <w:marBottom w:val="0"/>
          <w:divBdr>
            <w:top w:val="none" w:sz="0" w:space="0" w:color="auto"/>
            <w:left w:val="none" w:sz="0" w:space="0" w:color="auto"/>
            <w:bottom w:val="none" w:sz="0" w:space="0" w:color="auto"/>
            <w:right w:val="none" w:sz="0" w:space="0" w:color="auto"/>
          </w:divBdr>
          <w:divsChild>
            <w:div w:id="751974121">
              <w:marLeft w:val="0"/>
              <w:marRight w:val="0"/>
              <w:marTop w:val="0"/>
              <w:marBottom w:val="0"/>
              <w:divBdr>
                <w:top w:val="none" w:sz="0" w:space="0" w:color="auto"/>
                <w:left w:val="none" w:sz="0" w:space="0" w:color="auto"/>
                <w:bottom w:val="none" w:sz="0" w:space="0" w:color="auto"/>
                <w:right w:val="none" w:sz="0" w:space="0" w:color="auto"/>
              </w:divBdr>
            </w:div>
          </w:divsChild>
        </w:div>
        <w:div w:id="735470666">
          <w:marLeft w:val="0"/>
          <w:marRight w:val="0"/>
          <w:marTop w:val="0"/>
          <w:marBottom w:val="0"/>
          <w:divBdr>
            <w:top w:val="none" w:sz="0" w:space="0" w:color="auto"/>
            <w:left w:val="none" w:sz="0" w:space="0" w:color="auto"/>
            <w:bottom w:val="none" w:sz="0" w:space="0" w:color="auto"/>
            <w:right w:val="none" w:sz="0" w:space="0" w:color="auto"/>
          </w:divBdr>
          <w:divsChild>
            <w:div w:id="1825506145">
              <w:marLeft w:val="0"/>
              <w:marRight w:val="0"/>
              <w:marTop w:val="0"/>
              <w:marBottom w:val="0"/>
              <w:divBdr>
                <w:top w:val="none" w:sz="0" w:space="0" w:color="auto"/>
                <w:left w:val="none" w:sz="0" w:space="0" w:color="auto"/>
                <w:bottom w:val="none" w:sz="0" w:space="0" w:color="auto"/>
                <w:right w:val="none" w:sz="0" w:space="0" w:color="auto"/>
              </w:divBdr>
            </w:div>
          </w:divsChild>
        </w:div>
        <w:div w:id="741219382">
          <w:marLeft w:val="0"/>
          <w:marRight w:val="0"/>
          <w:marTop w:val="0"/>
          <w:marBottom w:val="0"/>
          <w:divBdr>
            <w:top w:val="none" w:sz="0" w:space="0" w:color="auto"/>
            <w:left w:val="none" w:sz="0" w:space="0" w:color="auto"/>
            <w:bottom w:val="none" w:sz="0" w:space="0" w:color="auto"/>
            <w:right w:val="none" w:sz="0" w:space="0" w:color="auto"/>
          </w:divBdr>
          <w:divsChild>
            <w:div w:id="2072775488">
              <w:marLeft w:val="0"/>
              <w:marRight w:val="0"/>
              <w:marTop w:val="0"/>
              <w:marBottom w:val="0"/>
              <w:divBdr>
                <w:top w:val="none" w:sz="0" w:space="0" w:color="auto"/>
                <w:left w:val="none" w:sz="0" w:space="0" w:color="auto"/>
                <w:bottom w:val="none" w:sz="0" w:space="0" w:color="auto"/>
                <w:right w:val="none" w:sz="0" w:space="0" w:color="auto"/>
              </w:divBdr>
            </w:div>
          </w:divsChild>
        </w:div>
        <w:div w:id="766191048">
          <w:marLeft w:val="0"/>
          <w:marRight w:val="0"/>
          <w:marTop w:val="0"/>
          <w:marBottom w:val="0"/>
          <w:divBdr>
            <w:top w:val="none" w:sz="0" w:space="0" w:color="auto"/>
            <w:left w:val="none" w:sz="0" w:space="0" w:color="auto"/>
            <w:bottom w:val="none" w:sz="0" w:space="0" w:color="auto"/>
            <w:right w:val="none" w:sz="0" w:space="0" w:color="auto"/>
          </w:divBdr>
          <w:divsChild>
            <w:div w:id="2120443505">
              <w:marLeft w:val="0"/>
              <w:marRight w:val="0"/>
              <w:marTop w:val="0"/>
              <w:marBottom w:val="0"/>
              <w:divBdr>
                <w:top w:val="none" w:sz="0" w:space="0" w:color="auto"/>
                <w:left w:val="none" w:sz="0" w:space="0" w:color="auto"/>
                <w:bottom w:val="none" w:sz="0" w:space="0" w:color="auto"/>
                <w:right w:val="none" w:sz="0" w:space="0" w:color="auto"/>
              </w:divBdr>
            </w:div>
          </w:divsChild>
        </w:div>
        <w:div w:id="770393726">
          <w:marLeft w:val="0"/>
          <w:marRight w:val="0"/>
          <w:marTop w:val="0"/>
          <w:marBottom w:val="0"/>
          <w:divBdr>
            <w:top w:val="none" w:sz="0" w:space="0" w:color="auto"/>
            <w:left w:val="none" w:sz="0" w:space="0" w:color="auto"/>
            <w:bottom w:val="none" w:sz="0" w:space="0" w:color="auto"/>
            <w:right w:val="none" w:sz="0" w:space="0" w:color="auto"/>
          </w:divBdr>
          <w:divsChild>
            <w:div w:id="1600215007">
              <w:marLeft w:val="0"/>
              <w:marRight w:val="0"/>
              <w:marTop w:val="0"/>
              <w:marBottom w:val="0"/>
              <w:divBdr>
                <w:top w:val="none" w:sz="0" w:space="0" w:color="auto"/>
                <w:left w:val="none" w:sz="0" w:space="0" w:color="auto"/>
                <w:bottom w:val="none" w:sz="0" w:space="0" w:color="auto"/>
                <w:right w:val="none" w:sz="0" w:space="0" w:color="auto"/>
              </w:divBdr>
            </w:div>
          </w:divsChild>
        </w:div>
        <w:div w:id="808861655">
          <w:marLeft w:val="0"/>
          <w:marRight w:val="0"/>
          <w:marTop w:val="0"/>
          <w:marBottom w:val="0"/>
          <w:divBdr>
            <w:top w:val="none" w:sz="0" w:space="0" w:color="auto"/>
            <w:left w:val="none" w:sz="0" w:space="0" w:color="auto"/>
            <w:bottom w:val="none" w:sz="0" w:space="0" w:color="auto"/>
            <w:right w:val="none" w:sz="0" w:space="0" w:color="auto"/>
          </w:divBdr>
          <w:divsChild>
            <w:div w:id="871460713">
              <w:marLeft w:val="0"/>
              <w:marRight w:val="0"/>
              <w:marTop w:val="0"/>
              <w:marBottom w:val="0"/>
              <w:divBdr>
                <w:top w:val="none" w:sz="0" w:space="0" w:color="auto"/>
                <w:left w:val="none" w:sz="0" w:space="0" w:color="auto"/>
                <w:bottom w:val="none" w:sz="0" w:space="0" w:color="auto"/>
                <w:right w:val="none" w:sz="0" w:space="0" w:color="auto"/>
              </w:divBdr>
            </w:div>
          </w:divsChild>
        </w:div>
        <w:div w:id="835809007">
          <w:marLeft w:val="0"/>
          <w:marRight w:val="0"/>
          <w:marTop w:val="0"/>
          <w:marBottom w:val="0"/>
          <w:divBdr>
            <w:top w:val="none" w:sz="0" w:space="0" w:color="auto"/>
            <w:left w:val="none" w:sz="0" w:space="0" w:color="auto"/>
            <w:bottom w:val="none" w:sz="0" w:space="0" w:color="auto"/>
            <w:right w:val="none" w:sz="0" w:space="0" w:color="auto"/>
          </w:divBdr>
          <w:divsChild>
            <w:div w:id="1937135016">
              <w:marLeft w:val="0"/>
              <w:marRight w:val="0"/>
              <w:marTop w:val="0"/>
              <w:marBottom w:val="0"/>
              <w:divBdr>
                <w:top w:val="none" w:sz="0" w:space="0" w:color="auto"/>
                <w:left w:val="none" w:sz="0" w:space="0" w:color="auto"/>
                <w:bottom w:val="none" w:sz="0" w:space="0" w:color="auto"/>
                <w:right w:val="none" w:sz="0" w:space="0" w:color="auto"/>
              </w:divBdr>
            </w:div>
          </w:divsChild>
        </w:div>
        <w:div w:id="838038417">
          <w:marLeft w:val="0"/>
          <w:marRight w:val="0"/>
          <w:marTop w:val="0"/>
          <w:marBottom w:val="0"/>
          <w:divBdr>
            <w:top w:val="none" w:sz="0" w:space="0" w:color="auto"/>
            <w:left w:val="none" w:sz="0" w:space="0" w:color="auto"/>
            <w:bottom w:val="none" w:sz="0" w:space="0" w:color="auto"/>
            <w:right w:val="none" w:sz="0" w:space="0" w:color="auto"/>
          </w:divBdr>
          <w:divsChild>
            <w:div w:id="698049207">
              <w:marLeft w:val="0"/>
              <w:marRight w:val="0"/>
              <w:marTop w:val="0"/>
              <w:marBottom w:val="0"/>
              <w:divBdr>
                <w:top w:val="none" w:sz="0" w:space="0" w:color="auto"/>
                <w:left w:val="none" w:sz="0" w:space="0" w:color="auto"/>
                <w:bottom w:val="none" w:sz="0" w:space="0" w:color="auto"/>
                <w:right w:val="none" w:sz="0" w:space="0" w:color="auto"/>
              </w:divBdr>
            </w:div>
          </w:divsChild>
        </w:div>
        <w:div w:id="864756994">
          <w:marLeft w:val="0"/>
          <w:marRight w:val="0"/>
          <w:marTop w:val="0"/>
          <w:marBottom w:val="0"/>
          <w:divBdr>
            <w:top w:val="none" w:sz="0" w:space="0" w:color="auto"/>
            <w:left w:val="none" w:sz="0" w:space="0" w:color="auto"/>
            <w:bottom w:val="none" w:sz="0" w:space="0" w:color="auto"/>
            <w:right w:val="none" w:sz="0" w:space="0" w:color="auto"/>
          </w:divBdr>
          <w:divsChild>
            <w:div w:id="475495167">
              <w:marLeft w:val="0"/>
              <w:marRight w:val="0"/>
              <w:marTop w:val="0"/>
              <w:marBottom w:val="0"/>
              <w:divBdr>
                <w:top w:val="none" w:sz="0" w:space="0" w:color="auto"/>
                <w:left w:val="none" w:sz="0" w:space="0" w:color="auto"/>
                <w:bottom w:val="none" w:sz="0" w:space="0" w:color="auto"/>
                <w:right w:val="none" w:sz="0" w:space="0" w:color="auto"/>
              </w:divBdr>
            </w:div>
          </w:divsChild>
        </w:div>
        <w:div w:id="911820183">
          <w:marLeft w:val="0"/>
          <w:marRight w:val="0"/>
          <w:marTop w:val="0"/>
          <w:marBottom w:val="0"/>
          <w:divBdr>
            <w:top w:val="none" w:sz="0" w:space="0" w:color="auto"/>
            <w:left w:val="none" w:sz="0" w:space="0" w:color="auto"/>
            <w:bottom w:val="none" w:sz="0" w:space="0" w:color="auto"/>
            <w:right w:val="none" w:sz="0" w:space="0" w:color="auto"/>
          </w:divBdr>
          <w:divsChild>
            <w:div w:id="1095790062">
              <w:marLeft w:val="0"/>
              <w:marRight w:val="0"/>
              <w:marTop w:val="0"/>
              <w:marBottom w:val="0"/>
              <w:divBdr>
                <w:top w:val="none" w:sz="0" w:space="0" w:color="auto"/>
                <w:left w:val="none" w:sz="0" w:space="0" w:color="auto"/>
                <w:bottom w:val="none" w:sz="0" w:space="0" w:color="auto"/>
                <w:right w:val="none" w:sz="0" w:space="0" w:color="auto"/>
              </w:divBdr>
            </w:div>
            <w:div w:id="1704331129">
              <w:marLeft w:val="0"/>
              <w:marRight w:val="0"/>
              <w:marTop w:val="0"/>
              <w:marBottom w:val="0"/>
              <w:divBdr>
                <w:top w:val="none" w:sz="0" w:space="0" w:color="auto"/>
                <w:left w:val="none" w:sz="0" w:space="0" w:color="auto"/>
                <w:bottom w:val="none" w:sz="0" w:space="0" w:color="auto"/>
                <w:right w:val="none" w:sz="0" w:space="0" w:color="auto"/>
              </w:divBdr>
            </w:div>
          </w:divsChild>
        </w:div>
        <w:div w:id="913396919">
          <w:marLeft w:val="0"/>
          <w:marRight w:val="0"/>
          <w:marTop w:val="0"/>
          <w:marBottom w:val="0"/>
          <w:divBdr>
            <w:top w:val="none" w:sz="0" w:space="0" w:color="auto"/>
            <w:left w:val="none" w:sz="0" w:space="0" w:color="auto"/>
            <w:bottom w:val="none" w:sz="0" w:space="0" w:color="auto"/>
            <w:right w:val="none" w:sz="0" w:space="0" w:color="auto"/>
          </w:divBdr>
          <w:divsChild>
            <w:div w:id="139463358">
              <w:marLeft w:val="0"/>
              <w:marRight w:val="0"/>
              <w:marTop w:val="0"/>
              <w:marBottom w:val="0"/>
              <w:divBdr>
                <w:top w:val="none" w:sz="0" w:space="0" w:color="auto"/>
                <w:left w:val="none" w:sz="0" w:space="0" w:color="auto"/>
                <w:bottom w:val="none" w:sz="0" w:space="0" w:color="auto"/>
                <w:right w:val="none" w:sz="0" w:space="0" w:color="auto"/>
              </w:divBdr>
            </w:div>
          </w:divsChild>
        </w:div>
        <w:div w:id="956528218">
          <w:marLeft w:val="0"/>
          <w:marRight w:val="0"/>
          <w:marTop w:val="0"/>
          <w:marBottom w:val="0"/>
          <w:divBdr>
            <w:top w:val="none" w:sz="0" w:space="0" w:color="auto"/>
            <w:left w:val="none" w:sz="0" w:space="0" w:color="auto"/>
            <w:bottom w:val="none" w:sz="0" w:space="0" w:color="auto"/>
            <w:right w:val="none" w:sz="0" w:space="0" w:color="auto"/>
          </w:divBdr>
          <w:divsChild>
            <w:div w:id="1736976401">
              <w:marLeft w:val="0"/>
              <w:marRight w:val="0"/>
              <w:marTop w:val="0"/>
              <w:marBottom w:val="0"/>
              <w:divBdr>
                <w:top w:val="none" w:sz="0" w:space="0" w:color="auto"/>
                <w:left w:val="none" w:sz="0" w:space="0" w:color="auto"/>
                <w:bottom w:val="none" w:sz="0" w:space="0" w:color="auto"/>
                <w:right w:val="none" w:sz="0" w:space="0" w:color="auto"/>
              </w:divBdr>
            </w:div>
          </w:divsChild>
        </w:div>
        <w:div w:id="982927886">
          <w:marLeft w:val="0"/>
          <w:marRight w:val="0"/>
          <w:marTop w:val="0"/>
          <w:marBottom w:val="0"/>
          <w:divBdr>
            <w:top w:val="none" w:sz="0" w:space="0" w:color="auto"/>
            <w:left w:val="none" w:sz="0" w:space="0" w:color="auto"/>
            <w:bottom w:val="none" w:sz="0" w:space="0" w:color="auto"/>
            <w:right w:val="none" w:sz="0" w:space="0" w:color="auto"/>
          </w:divBdr>
          <w:divsChild>
            <w:div w:id="573006069">
              <w:marLeft w:val="0"/>
              <w:marRight w:val="0"/>
              <w:marTop w:val="0"/>
              <w:marBottom w:val="0"/>
              <w:divBdr>
                <w:top w:val="none" w:sz="0" w:space="0" w:color="auto"/>
                <w:left w:val="none" w:sz="0" w:space="0" w:color="auto"/>
                <w:bottom w:val="none" w:sz="0" w:space="0" w:color="auto"/>
                <w:right w:val="none" w:sz="0" w:space="0" w:color="auto"/>
              </w:divBdr>
            </w:div>
          </w:divsChild>
        </w:div>
        <w:div w:id="985092017">
          <w:marLeft w:val="0"/>
          <w:marRight w:val="0"/>
          <w:marTop w:val="0"/>
          <w:marBottom w:val="0"/>
          <w:divBdr>
            <w:top w:val="none" w:sz="0" w:space="0" w:color="auto"/>
            <w:left w:val="none" w:sz="0" w:space="0" w:color="auto"/>
            <w:bottom w:val="none" w:sz="0" w:space="0" w:color="auto"/>
            <w:right w:val="none" w:sz="0" w:space="0" w:color="auto"/>
          </w:divBdr>
          <w:divsChild>
            <w:div w:id="1533689391">
              <w:marLeft w:val="0"/>
              <w:marRight w:val="0"/>
              <w:marTop w:val="0"/>
              <w:marBottom w:val="0"/>
              <w:divBdr>
                <w:top w:val="none" w:sz="0" w:space="0" w:color="auto"/>
                <w:left w:val="none" w:sz="0" w:space="0" w:color="auto"/>
                <w:bottom w:val="none" w:sz="0" w:space="0" w:color="auto"/>
                <w:right w:val="none" w:sz="0" w:space="0" w:color="auto"/>
              </w:divBdr>
            </w:div>
          </w:divsChild>
        </w:div>
        <w:div w:id="1044254102">
          <w:marLeft w:val="0"/>
          <w:marRight w:val="0"/>
          <w:marTop w:val="0"/>
          <w:marBottom w:val="0"/>
          <w:divBdr>
            <w:top w:val="none" w:sz="0" w:space="0" w:color="auto"/>
            <w:left w:val="none" w:sz="0" w:space="0" w:color="auto"/>
            <w:bottom w:val="none" w:sz="0" w:space="0" w:color="auto"/>
            <w:right w:val="none" w:sz="0" w:space="0" w:color="auto"/>
          </w:divBdr>
          <w:divsChild>
            <w:div w:id="704909848">
              <w:marLeft w:val="0"/>
              <w:marRight w:val="0"/>
              <w:marTop w:val="0"/>
              <w:marBottom w:val="0"/>
              <w:divBdr>
                <w:top w:val="none" w:sz="0" w:space="0" w:color="auto"/>
                <w:left w:val="none" w:sz="0" w:space="0" w:color="auto"/>
                <w:bottom w:val="none" w:sz="0" w:space="0" w:color="auto"/>
                <w:right w:val="none" w:sz="0" w:space="0" w:color="auto"/>
              </w:divBdr>
            </w:div>
          </w:divsChild>
        </w:div>
        <w:div w:id="1056780399">
          <w:marLeft w:val="0"/>
          <w:marRight w:val="0"/>
          <w:marTop w:val="0"/>
          <w:marBottom w:val="0"/>
          <w:divBdr>
            <w:top w:val="none" w:sz="0" w:space="0" w:color="auto"/>
            <w:left w:val="none" w:sz="0" w:space="0" w:color="auto"/>
            <w:bottom w:val="none" w:sz="0" w:space="0" w:color="auto"/>
            <w:right w:val="none" w:sz="0" w:space="0" w:color="auto"/>
          </w:divBdr>
          <w:divsChild>
            <w:div w:id="161548494">
              <w:marLeft w:val="0"/>
              <w:marRight w:val="0"/>
              <w:marTop w:val="0"/>
              <w:marBottom w:val="0"/>
              <w:divBdr>
                <w:top w:val="none" w:sz="0" w:space="0" w:color="auto"/>
                <w:left w:val="none" w:sz="0" w:space="0" w:color="auto"/>
                <w:bottom w:val="none" w:sz="0" w:space="0" w:color="auto"/>
                <w:right w:val="none" w:sz="0" w:space="0" w:color="auto"/>
              </w:divBdr>
            </w:div>
          </w:divsChild>
        </w:div>
        <w:div w:id="1067731305">
          <w:marLeft w:val="0"/>
          <w:marRight w:val="0"/>
          <w:marTop w:val="0"/>
          <w:marBottom w:val="0"/>
          <w:divBdr>
            <w:top w:val="none" w:sz="0" w:space="0" w:color="auto"/>
            <w:left w:val="none" w:sz="0" w:space="0" w:color="auto"/>
            <w:bottom w:val="none" w:sz="0" w:space="0" w:color="auto"/>
            <w:right w:val="none" w:sz="0" w:space="0" w:color="auto"/>
          </w:divBdr>
          <w:divsChild>
            <w:div w:id="820389906">
              <w:marLeft w:val="0"/>
              <w:marRight w:val="0"/>
              <w:marTop w:val="0"/>
              <w:marBottom w:val="0"/>
              <w:divBdr>
                <w:top w:val="none" w:sz="0" w:space="0" w:color="auto"/>
                <w:left w:val="none" w:sz="0" w:space="0" w:color="auto"/>
                <w:bottom w:val="none" w:sz="0" w:space="0" w:color="auto"/>
                <w:right w:val="none" w:sz="0" w:space="0" w:color="auto"/>
              </w:divBdr>
            </w:div>
          </w:divsChild>
        </w:div>
        <w:div w:id="1077938598">
          <w:marLeft w:val="0"/>
          <w:marRight w:val="0"/>
          <w:marTop w:val="0"/>
          <w:marBottom w:val="0"/>
          <w:divBdr>
            <w:top w:val="none" w:sz="0" w:space="0" w:color="auto"/>
            <w:left w:val="none" w:sz="0" w:space="0" w:color="auto"/>
            <w:bottom w:val="none" w:sz="0" w:space="0" w:color="auto"/>
            <w:right w:val="none" w:sz="0" w:space="0" w:color="auto"/>
          </w:divBdr>
          <w:divsChild>
            <w:div w:id="164785518">
              <w:marLeft w:val="0"/>
              <w:marRight w:val="0"/>
              <w:marTop w:val="0"/>
              <w:marBottom w:val="0"/>
              <w:divBdr>
                <w:top w:val="none" w:sz="0" w:space="0" w:color="auto"/>
                <w:left w:val="none" w:sz="0" w:space="0" w:color="auto"/>
                <w:bottom w:val="none" w:sz="0" w:space="0" w:color="auto"/>
                <w:right w:val="none" w:sz="0" w:space="0" w:color="auto"/>
              </w:divBdr>
            </w:div>
          </w:divsChild>
        </w:div>
        <w:div w:id="1080104031">
          <w:marLeft w:val="0"/>
          <w:marRight w:val="0"/>
          <w:marTop w:val="0"/>
          <w:marBottom w:val="0"/>
          <w:divBdr>
            <w:top w:val="none" w:sz="0" w:space="0" w:color="auto"/>
            <w:left w:val="none" w:sz="0" w:space="0" w:color="auto"/>
            <w:bottom w:val="none" w:sz="0" w:space="0" w:color="auto"/>
            <w:right w:val="none" w:sz="0" w:space="0" w:color="auto"/>
          </w:divBdr>
          <w:divsChild>
            <w:div w:id="2099406557">
              <w:marLeft w:val="0"/>
              <w:marRight w:val="0"/>
              <w:marTop w:val="0"/>
              <w:marBottom w:val="0"/>
              <w:divBdr>
                <w:top w:val="none" w:sz="0" w:space="0" w:color="auto"/>
                <w:left w:val="none" w:sz="0" w:space="0" w:color="auto"/>
                <w:bottom w:val="none" w:sz="0" w:space="0" w:color="auto"/>
                <w:right w:val="none" w:sz="0" w:space="0" w:color="auto"/>
              </w:divBdr>
            </w:div>
          </w:divsChild>
        </w:div>
        <w:div w:id="1094284191">
          <w:marLeft w:val="0"/>
          <w:marRight w:val="0"/>
          <w:marTop w:val="0"/>
          <w:marBottom w:val="0"/>
          <w:divBdr>
            <w:top w:val="none" w:sz="0" w:space="0" w:color="auto"/>
            <w:left w:val="none" w:sz="0" w:space="0" w:color="auto"/>
            <w:bottom w:val="none" w:sz="0" w:space="0" w:color="auto"/>
            <w:right w:val="none" w:sz="0" w:space="0" w:color="auto"/>
          </w:divBdr>
          <w:divsChild>
            <w:div w:id="1549417181">
              <w:marLeft w:val="0"/>
              <w:marRight w:val="0"/>
              <w:marTop w:val="0"/>
              <w:marBottom w:val="0"/>
              <w:divBdr>
                <w:top w:val="none" w:sz="0" w:space="0" w:color="auto"/>
                <w:left w:val="none" w:sz="0" w:space="0" w:color="auto"/>
                <w:bottom w:val="none" w:sz="0" w:space="0" w:color="auto"/>
                <w:right w:val="none" w:sz="0" w:space="0" w:color="auto"/>
              </w:divBdr>
            </w:div>
          </w:divsChild>
        </w:div>
        <w:div w:id="1094588072">
          <w:marLeft w:val="0"/>
          <w:marRight w:val="0"/>
          <w:marTop w:val="0"/>
          <w:marBottom w:val="0"/>
          <w:divBdr>
            <w:top w:val="none" w:sz="0" w:space="0" w:color="auto"/>
            <w:left w:val="none" w:sz="0" w:space="0" w:color="auto"/>
            <w:bottom w:val="none" w:sz="0" w:space="0" w:color="auto"/>
            <w:right w:val="none" w:sz="0" w:space="0" w:color="auto"/>
          </w:divBdr>
          <w:divsChild>
            <w:div w:id="500661852">
              <w:marLeft w:val="0"/>
              <w:marRight w:val="0"/>
              <w:marTop w:val="0"/>
              <w:marBottom w:val="0"/>
              <w:divBdr>
                <w:top w:val="none" w:sz="0" w:space="0" w:color="auto"/>
                <w:left w:val="none" w:sz="0" w:space="0" w:color="auto"/>
                <w:bottom w:val="none" w:sz="0" w:space="0" w:color="auto"/>
                <w:right w:val="none" w:sz="0" w:space="0" w:color="auto"/>
              </w:divBdr>
            </w:div>
          </w:divsChild>
        </w:div>
        <w:div w:id="1110929292">
          <w:marLeft w:val="0"/>
          <w:marRight w:val="0"/>
          <w:marTop w:val="0"/>
          <w:marBottom w:val="0"/>
          <w:divBdr>
            <w:top w:val="none" w:sz="0" w:space="0" w:color="auto"/>
            <w:left w:val="none" w:sz="0" w:space="0" w:color="auto"/>
            <w:bottom w:val="none" w:sz="0" w:space="0" w:color="auto"/>
            <w:right w:val="none" w:sz="0" w:space="0" w:color="auto"/>
          </w:divBdr>
          <w:divsChild>
            <w:div w:id="1198742599">
              <w:marLeft w:val="0"/>
              <w:marRight w:val="0"/>
              <w:marTop w:val="0"/>
              <w:marBottom w:val="0"/>
              <w:divBdr>
                <w:top w:val="none" w:sz="0" w:space="0" w:color="auto"/>
                <w:left w:val="none" w:sz="0" w:space="0" w:color="auto"/>
                <w:bottom w:val="none" w:sz="0" w:space="0" w:color="auto"/>
                <w:right w:val="none" w:sz="0" w:space="0" w:color="auto"/>
              </w:divBdr>
            </w:div>
          </w:divsChild>
        </w:div>
        <w:div w:id="1116410029">
          <w:marLeft w:val="0"/>
          <w:marRight w:val="0"/>
          <w:marTop w:val="0"/>
          <w:marBottom w:val="0"/>
          <w:divBdr>
            <w:top w:val="none" w:sz="0" w:space="0" w:color="auto"/>
            <w:left w:val="none" w:sz="0" w:space="0" w:color="auto"/>
            <w:bottom w:val="none" w:sz="0" w:space="0" w:color="auto"/>
            <w:right w:val="none" w:sz="0" w:space="0" w:color="auto"/>
          </w:divBdr>
          <w:divsChild>
            <w:div w:id="345904138">
              <w:marLeft w:val="0"/>
              <w:marRight w:val="0"/>
              <w:marTop w:val="0"/>
              <w:marBottom w:val="0"/>
              <w:divBdr>
                <w:top w:val="none" w:sz="0" w:space="0" w:color="auto"/>
                <w:left w:val="none" w:sz="0" w:space="0" w:color="auto"/>
                <w:bottom w:val="none" w:sz="0" w:space="0" w:color="auto"/>
                <w:right w:val="none" w:sz="0" w:space="0" w:color="auto"/>
              </w:divBdr>
            </w:div>
          </w:divsChild>
        </w:div>
        <w:div w:id="1157959434">
          <w:marLeft w:val="0"/>
          <w:marRight w:val="0"/>
          <w:marTop w:val="0"/>
          <w:marBottom w:val="0"/>
          <w:divBdr>
            <w:top w:val="none" w:sz="0" w:space="0" w:color="auto"/>
            <w:left w:val="none" w:sz="0" w:space="0" w:color="auto"/>
            <w:bottom w:val="none" w:sz="0" w:space="0" w:color="auto"/>
            <w:right w:val="none" w:sz="0" w:space="0" w:color="auto"/>
          </w:divBdr>
          <w:divsChild>
            <w:div w:id="1223249717">
              <w:marLeft w:val="0"/>
              <w:marRight w:val="0"/>
              <w:marTop w:val="0"/>
              <w:marBottom w:val="0"/>
              <w:divBdr>
                <w:top w:val="none" w:sz="0" w:space="0" w:color="auto"/>
                <w:left w:val="none" w:sz="0" w:space="0" w:color="auto"/>
                <w:bottom w:val="none" w:sz="0" w:space="0" w:color="auto"/>
                <w:right w:val="none" w:sz="0" w:space="0" w:color="auto"/>
              </w:divBdr>
            </w:div>
          </w:divsChild>
        </w:div>
        <w:div w:id="1206024265">
          <w:marLeft w:val="0"/>
          <w:marRight w:val="0"/>
          <w:marTop w:val="0"/>
          <w:marBottom w:val="0"/>
          <w:divBdr>
            <w:top w:val="none" w:sz="0" w:space="0" w:color="auto"/>
            <w:left w:val="none" w:sz="0" w:space="0" w:color="auto"/>
            <w:bottom w:val="none" w:sz="0" w:space="0" w:color="auto"/>
            <w:right w:val="none" w:sz="0" w:space="0" w:color="auto"/>
          </w:divBdr>
          <w:divsChild>
            <w:div w:id="528298940">
              <w:marLeft w:val="0"/>
              <w:marRight w:val="0"/>
              <w:marTop w:val="0"/>
              <w:marBottom w:val="0"/>
              <w:divBdr>
                <w:top w:val="none" w:sz="0" w:space="0" w:color="auto"/>
                <w:left w:val="none" w:sz="0" w:space="0" w:color="auto"/>
                <w:bottom w:val="none" w:sz="0" w:space="0" w:color="auto"/>
                <w:right w:val="none" w:sz="0" w:space="0" w:color="auto"/>
              </w:divBdr>
            </w:div>
          </w:divsChild>
        </w:div>
        <w:div w:id="1218860529">
          <w:marLeft w:val="0"/>
          <w:marRight w:val="0"/>
          <w:marTop w:val="0"/>
          <w:marBottom w:val="0"/>
          <w:divBdr>
            <w:top w:val="none" w:sz="0" w:space="0" w:color="auto"/>
            <w:left w:val="none" w:sz="0" w:space="0" w:color="auto"/>
            <w:bottom w:val="none" w:sz="0" w:space="0" w:color="auto"/>
            <w:right w:val="none" w:sz="0" w:space="0" w:color="auto"/>
          </w:divBdr>
          <w:divsChild>
            <w:div w:id="868303745">
              <w:marLeft w:val="0"/>
              <w:marRight w:val="0"/>
              <w:marTop w:val="0"/>
              <w:marBottom w:val="0"/>
              <w:divBdr>
                <w:top w:val="none" w:sz="0" w:space="0" w:color="auto"/>
                <w:left w:val="none" w:sz="0" w:space="0" w:color="auto"/>
                <w:bottom w:val="none" w:sz="0" w:space="0" w:color="auto"/>
                <w:right w:val="none" w:sz="0" w:space="0" w:color="auto"/>
              </w:divBdr>
            </w:div>
          </w:divsChild>
        </w:div>
        <w:div w:id="1234663913">
          <w:marLeft w:val="0"/>
          <w:marRight w:val="0"/>
          <w:marTop w:val="0"/>
          <w:marBottom w:val="0"/>
          <w:divBdr>
            <w:top w:val="none" w:sz="0" w:space="0" w:color="auto"/>
            <w:left w:val="none" w:sz="0" w:space="0" w:color="auto"/>
            <w:bottom w:val="none" w:sz="0" w:space="0" w:color="auto"/>
            <w:right w:val="none" w:sz="0" w:space="0" w:color="auto"/>
          </w:divBdr>
          <w:divsChild>
            <w:div w:id="2130009910">
              <w:marLeft w:val="0"/>
              <w:marRight w:val="0"/>
              <w:marTop w:val="0"/>
              <w:marBottom w:val="0"/>
              <w:divBdr>
                <w:top w:val="none" w:sz="0" w:space="0" w:color="auto"/>
                <w:left w:val="none" w:sz="0" w:space="0" w:color="auto"/>
                <w:bottom w:val="none" w:sz="0" w:space="0" w:color="auto"/>
                <w:right w:val="none" w:sz="0" w:space="0" w:color="auto"/>
              </w:divBdr>
            </w:div>
          </w:divsChild>
        </w:div>
        <w:div w:id="1266035744">
          <w:marLeft w:val="0"/>
          <w:marRight w:val="0"/>
          <w:marTop w:val="0"/>
          <w:marBottom w:val="0"/>
          <w:divBdr>
            <w:top w:val="none" w:sz="0" w:space="0" w:color="auto"/>
            <w:left w:val="none" w:sz="0" w:space="0" w:color="auto"/>
            <w:bottom w:val="none" w:sz="0" w:space="0" w:color="auto"/>
            <w:right w:val="none" w:sz="0" w:space="0" w:color="auto"/>
          </w:divBdr>
          <w:divsChild>
            <w:div w:id="678965136">
              <w:marLeft w:val="0"/>
              <w:marRight w:val="0"/>
              <w:marTop w:val="0"/>
              <w:marBottom w:val="0"/>
              <w:divBdr>
                <w:top w:val="none" w:sz="0" w:space="0" w:color="auto"/>
                <w:left w:val="none" w:sz="0" w:space="0" w:color="auto"/>
                <w:bottom w:val="none" w:sz="0" w:space="0" w:color="auto"/>
                <w:right w:val="none" w:sz="0" w:space="0" w:color="auto"/>
              </w:divBdr>
            </w:div>
          </w:divsChild>
        </w:div>
        <w:div w:id="1469590561">
          <w:marLeft w:val="0"/>
          <w:marRight w:val="0"/>
          <w:marTop w:val="0"/>
          <w:marBottom w:val="0"/>
          <w:divBdr>
            <w:top w:val="none" w:sz="0" w:space="0" w:color="auto"/>
            <w:left w:val="none" w:sz="0" w:space="0" w:color="auto"/>
            <w:bottom w:val="none" w:sz="0" w:space="0" w:color="auto"/>
            <w:right w:val="none" w:sz="0" w:space="0" w:color="auto"/>
          </w:divBdr>
          <w:divsChild>
            <w:div w:id="1066300633">
              <w:marLeft w:val="0"/>
              <w:marRight w:val="0"/>
              <w:marTop w:val="0"/>
              <w:marBottom w:val="0"/>
              <w:divBdr>
                <w:top w:val="none" w:sz="0" w:space="0" w:color="auto"/>
                <w:left w:val="none" w:sz="0" w:space="0" w:color="auto"/>
                <w:bottom w:val="none" w:sz="0" w:space="0" w:color="auto"/>
                <w:right w:val="none" w:sz="0" w:space="0" w:color="auto"/>
              </w:divBdr>
            </w:div>
          </w:divsChild>
        </w:div>
        <w:div w:id="1470512914">
          <w:marLeft w:val="0"/>
          <w:marRight w:val="0"/>
          <w:marTop w:val="0"/>
          <w:marBottom w:val="0"/>
          <w:divBdr>
            <w:top w:val="none" w:sz="0" w:space="0" w:color="auto"/>
            <w:left w:val="none" w:sz="0" w:space="0" w:color="auto"/>
            <w:bottom w:val="none" w:sz="0" w:space="0" w:color="auto"/>
            <w:right w:val="none" w:sz="0" w:space="0" w:color="auto"/>
          </w:divBdr>
          <w:divsChild>
            <w:div w:id="317196841">
              <w:marLeft w:val="0"/>
              <w:marRight w:val="0"/>
              <w:marTop w:val="0"/>
              <w:marBottom w:val="0"/>
              <w:divBdr>
                <w:top w:val="none" w:sz="0" w:space="0" w:color="auto"/>
                <w:left w:val="none" w:sz="0" w:space="0" w:color="auto"/>
                <w:bottom w:val="none" w:sz="0" w:space="0" w:color="auto"/>
                <w:right w:val="none" w:sz="0" w:space="0" w:color="auto"/>
              </w:divBdr>
            </w:div>
          </w:divsChild>
        </w:div>
        <w:div w:id="1501195574">
          <w:marLeft w:val="0"/>
          <w:marRight w:val="0"/>
          <w:marTop w:val="0"/>
          <w:marBottom w:val="0"/>
          <w:divBdr>
            <w:top w:val="none" w:sz="0" w:space="0" w:color="auto"/>
            <w:left w:val="none" w:sz="0" w:space="0" w:color="auto"/>
            <w:bottom w:val="none" w:sz="0" w:space="0" w:color="auto"/>
            <w:right w:val="none" w:sz="0" w:space="0" w:color="auto"/>
          </w:divBdr>
          <w:divsChild>
            <w:div w:id="2018266480">
              <w:marLeft w:val="0"/>
              <w:marRight w:val="0"/>
              <w:marTop w:val="0"/>
              <w:marBottom w:val="0"/>
              <w:divBdr>
                <w:top w:val="none" w:sz="0" w:space="0" w:color="auto"/>
                <w:left w:val="none" w:sz="0" w:space="0" w:color="auto"/>
                <w:bottom w:val="none" w:sz="0" w:space="0" w:color="auto"/>
                <w:right w:val="none" w:sz="0" w:space="0" w:color="auto"/>
              </w:divBdr>
            </w:div>
          </w:divsChild>
        </w:div>
        <w:div w:id="1510022425">
          <w:marLeft w:val="0"/>
          <w:marRight w:val="0"/>
          <w:marTop w:val="0"/>
          <w:marBottom w:val="0"/>
          <w:divBdr>
            <w:top w:val="none" w:sz="0" w:space="0" w:color="auto"/>
            <w:left w:val="none" w:sz="0" w:space="0" w:color="auto"/>
            <w:bottom w:val="none" w:sz="0" w:space="0" w:color="auto"/>
            <w:right w:val="none" w:sz="0" w:space="0" w:color="auto"/>
          </w:divBdr>
          <w:divsChild>
            <w:div w:id="1817527366">
              <w:marLeft w:val="0"/>
              <w:marRight w:val="0"/>
              <w:marTop w:val="0"/>
              <w:marBottom w:val="0"/>
              <w:divBdr>
                <w:top w:val="none" w:sz="0" w:space="0" w:color="auto"/>
                <w:left w:val="none" w:sz="0" w:space="0" w:color="auto"/>
                <w:bottom w:val="none" w:sz="0" w:space="0" w:color="auto"/>
                <w:right w:val="none" w:sz="0" w:space="0" w:color="auto"/>
              </w:divBdr>
            </w:div>
          </w:divsChild>
        </w:div>
        <w:div w:id="1525316310">
          <w:marLeft w:val="0"/>
          <w:marRight w:val="0"/>
          <w:marTop w:val="0"/>
          <w:marBottom w:val="0"/>
          <w:divBdr>
            <w:top w:val="none" w:sz="0" w:space="0" w:color="auto"/>
            <w:left w:val="none" w:sz="0" w:space="0" w:color="auto"/>
            <w:bottom w:val="none" w:sz="0" w:space="0" w:color="auto"/>
            <w:right w:val="none" w:sz="0" w:space="0" w:color="auto"/>
          </w:divBdr>
          <w:divsChild>
            <w:div w:id="1623149312">
              <w:marLeft w:val="0"/>
              <w:marRight w:val="0"/>
              <w:marTop w:val="0"/>
              <w:marBottom w:val="0"/>
              <w:divBdr>
                <w:top w:val="none" w:sz="0" w:space="0" w:color="auto"/>
                <w:left w:val="none" w:sz="0" w:space="0" w:color="auto"/>
                <w:bottom w:val="none" w:sz="0" w:space="0" w:color="auto"/>
                <w:right w:val="none" w:sz="0" w:space="0" w:color="auto"/>
              </w:divBdr>
            </w:div>
          </w:divsChild>
        </w:div>
        <w:div w:id="1531914930">
          <w:marLeft w:val="0"/>
          <w:marRight w:val="0"/>
          <w:marTop w:val="0"/>
          <w:marBottom w:val="0"/>
          <w:divBdr>
            <w:top w:val="none" w:sz="0" w:space="0" w:color="auto"/>
            <w:left w:val="none" w:sz="0" w:space="0" w:color="auto"/>
            <w:bottom w:val="none" w:sz="0" w:space="0" w:color="auto"/>
            <w:right w:val="none" w:sz="0" w:space="0" w:color="auto"/>
          </w:divBdr>
          <w:divsChild>
            <w:div w:id="652370256">
              <w:marLeft w:val="0"/>
              <w:marRight w:val="0"/>
              <w:marTop w:val="0"/>
              <w:marBottom w:val="0"/>
              <w:divBdr>
                <w:top w:val="none" w:sz="0" w:space="0" w:color="auto"/>
                <w:left w:val="none" w:sz="0" w:space="0" w:color="auto"/>
                <w:bottom w:val="none" w:sz="0" w:space="0" w:color="auto"/>
                <w:right w:val="none" w:sz="0" w:space="0" w:color="auto"/>
              </w:divBdr>
            </w:div>
          </w:divsChild>
        </w:div>
        <w:div w:id="1601182989">
          <w:marLeft w:val="0"/>
          <w:marRight w:val="0"/>
          <w:marTop w:val="0"/>
          <w:marBottom w:val="0"/>
          <w:divBdr>
            <w:top w:val="none" w:sz="0" w:space="0" w:color="auto"/>
            <w:left w:val="none" w:sz="0" w:space="0" w:color="auto"/>
            <w:bottom w:val="none" w:sz="0" w:space="0" w:color="auto"/>
            <w:right w:val="none" w:sz="0" w:space="0" w:color="auto"/>
          </w:divBdr>
          <w:divsChild>
            <w:div w:id="1737044421">
              <w:marLeft w:val="0"/>
              <w:marRight w:val="0"/>
              <w:marTop w:val="0"/>
              <w:marBottom w:val="0"/>
              <w:divBdr>
                <w:top w:val="none" w:sz="0" w:space="0" w:color="auto"/>
                <w:left w:val="none" w:sz="0" w:space="0" w:color="auto"/>
                <w:bottom w:val="none" w:sz="0" w:space="0" w:color="auto"/>
                <w:right w:val="none" w:sz="0" w:space="0" w:color="auto"/>
              </w:divBdr>
            </w:div>
          </w:divsChild>
        </w:div>
        <w:div w:id="1610308179">
          <w:marLeft w:val="0"/>
          <w:marRight w:val="0"/>
          <w:marTop w:val="0"/>
          <w:marBottom w:val="0"/>
          <w:divBdr>
            <w:top w:val="none" w:sz="0" w:space="0" w:color="auto"/>
            <w:left w:val="none" w:sz="0" w:space="0" w:color="auto"/>
            <w:bottom w:val="none" w:sz="0" w:space="0" w:color="auto"/>
            <w:right w:val="none" w:sz="0" w:space="0" w:color="auto"/>
          </w:divBdr>
          <w:divsChild>
            <w:div w:id="1617835191">
              <w:marLeft w:val="0"/>
              <w:marRight w:val="0"/>
              <w:marTop w:val="0"/>
              <w:marBottom w:val="0"/>
              <w:divBdr>
                <w:top w:val="none" w:sz="0" w:space="0" w:color="auto"/>
                <w:left w:val="none" w:sz="0" w:space="0" w:color="auto"/>
                <w:bottom w:val="none" w:sz="0" w:space="0" w:color="auto"/>
                <w:right w:val="none" w:sz="0" w:space="0" w:color="auto"/>
              </w:divBdr>
            </w:div>
          </w:divsChild>
        </w:div>
        <w:div w:id="1611737071">
          <w:marLeft w:val="0"/>
          <w:marRight w:val="0"/>
          <w:marTop w:val="0"/>
          <w:marBottom w:val="0"/>
          <w:divBdr>
            <w:top w:val="none" w:sz="0" w:space="0" w:color="auto"/>
            <w:left w:val="none" w:sz="0" w:space="0" w:color="auto"/>
            <w:bottom w:val="none" w:sz="0" w:space="0" w:color="auto"/>
            <w:right w:val="none" w:sz="0" w:space="0" w:color="auto"/>
          </w:divBdr>
          <w:divsChild>
            <w:div w:id="1185289603">
              <w:marLeft w:val="0"/>
              <w:marRight w:val="0"/>
              <w:marTop w:val="0"/>
              <w:marBottom w:val="0"/>
              <w:divBdr>
                <w:top w:val="none" w:sz="0" w:space="0" w:color="auto"/>
                <w:left w:val="none" w:sz="0" w:space="0" w:color="auto"/>
                <w:bottom w:val="none" w:sz="0" w:space="0" w:color="auto"/>
                <w:right w:val="none" w:sz="0" w:space="0" w:color="auto"/>
              </w:divBdr>
            </w:div>
          </w:divsChild>
        </w:div>
        <w:div w:id="1733573678">
          <w:marLeft w:val="0"/>
          <w:marRight w:val="0"/>
          <w:marTop w:val="0"/>
          <w:marBottom w:val="0"/>
          <w:divBdr>
            <w:top w:val="none" w:sz="0" w:space="0" w:color="auto"/>
            <w:left w:val="none" w:sz="0" w:space="0" w:color="auto"/>
            <w:bottom w:val="none" w:sz="0" w:space="0" w:color="auto"/>
            <w:right w:val="none" w:sz="0" w:space="0" w:color="auto"/>
          </w:divBdr>
          <w:divsChild>
            <w:div w:id="1315523365">
              <w:marLeft w:val="0"/>
              <w:marRight w:val="0"/>
              <w:marTop w:val="0"/>
              <w:marBottom w:val="0"/>
              <w:divBdr>
                <w:top w:val="none" w:sz="0" w:space="0" w:color="auto"/>
                <w:left w:val="none" w:sz="0" w:space="0" w:color="auto"/>
                <w:bottom w:val="none" w:sz="0" w:space="0" w:color="auto"/>
                <w:right w:val="none" w:sz="0" w:space="0" w:color="auto"/>
              </w:divBdr>
            </w:div>
          </w:divsChild>
        </w:div>
        <w:div w:id="1754743379">
          <w:marLeft w:val="0"/>
          <w:marRight w:val="0"/>
          <w:marTop w:val="0"/>
          <w:marBottom w:val="0"/>
          <w:divBdr>
            <w:top w:val="none" w:sz="0" w:space="0" w:color="auto"/>
            <w:left w:val="none" w:sz="0" w:space="0" w:color="auto"/>
            <w:bottom w:val="none" w:sz="0" w:space="0" w:color="auto"/>
            <w:right w:val="none" w:sz="0" w:space="0" w:color="auto"/>
          </w:divBdr>
          <w:divsChild>
            <w:div w:id="2093307569">
              <w:marLeft w:val="0"/>
              <w:marRight w:val="0"/>
              <w:marTop w:val="0"/>
              <w:marBottom w:val="0"/>
              <w:divBdr>
                <w:top w:val="none" w:sz="0" w:space="0" w:color="auto"/>
                <w:left w:val="none" w:sz="0" w:space="0" w:color="auto"/>
                <w:bottom w:val="none" w:sz="0" w:space="0" w:color="auto"/>
                <w:right w:val="none" w:sz="0" w:space="0" w:color="auto"/>
              </w:divBdr>
            </w:div>
          </w:divsChild>
        </w:div>
        <w:div w:id="1765955269">
          <w:marLeft w:val="0"/>
          <w:marRight w:val="0"/>
          <w:marTop w:val="0"/>
          <w:marBottom w:val="0"/>
          <w:divBdr>
            <w:top w:val="none" w:sz="0" w:space="0" w:color="auto"/>
            <w:left w:val="none" w:sz="0" w:space="0" w:color="auto"/>
            <w:bottom w:val="none" w:sz="0" w:space="0" w:color="auto"/>
            <w:right w:val="none" w:sz="0" w:space="0" w:color="auto"/>
          </w:divBdr>
          <w:divsChild>
            <w:div w:id="236943027">
              <w:marLeft w:val="0"/>
              <w:marRight w:val="0"/>
              <w:marTop w:val="0"/>
              <w:marBottom w:val="0"/>
              <w:divBdr>
                <w:top w:val="none" w:sz="0" w:space="0" w:color="auto"/>
                <w:left w:val="none" w:sz="0" w:space="0" w:color="auto"/>
                <w:bottom w:val="none" w:sz="0" w:space="0" w:color="auto"/>
                <w:right w:val="none" w:sz="0" w:space="0" w:color="auto"/>
              </w:divBdr>
            </w:div>
          </w:divsChild>
        </w:div>
        <w:div w:id="1776749285">
          <w:marLeft w:val="0"/>
          <w:marRight w:val="0"/>
          <w:marTop w:val="0"/>
          <w:marBottom w:val="0"/>
          <w:divBdr>
            <w:top w:val="none" w:sz="0" w:space="0" w:color="auto"/>
            <w:left w:val="none" w:sz="0" w:space="0" w:color="auto"/>
            <w:bottom w:val="none" w:sz="0" w:space="0" w:color="auto"/>
            <w:right w:val="none" w:sz="0" w:space="0" w:color="auto"/>
          </w:divBdr>
          <w:divsChild>
            <w:div w:id="1600211402">
              <w:marLeft w:val="0"/>
              <w:marRight w:val="0"/>
              <w:marTop w:val="0"/>
              <w:marBottom w:val="0"/>
              <w:divBdr>
                <w:top w:val="none" w:sz="0" w:space="0" w:color="auto"/>
                <w:left w:val="none" w:sz="0" w:space="0" w:color="auto"/>
                <w:bottom w:val="none" w:sz="0" w:space="0" w:color="auto"/>
                <w:right w:val="none" w:sz="0" w:space="0" w:color="auto"/>
              </w:divBdr>
            </w:div>
          </w:divsChild>
        </w:div>
        <w:div w:id="1849638839">
          <w:marLeft w:val="0"/>
          <w:marRight w:val="0"/>
          <w:marTop w:val="0"/>
          <w:marBottom w:val="0"/>
          <w:divBdr>
            <w:top w:val="none" w:sz="0" w:space="0" w:color="auto"/>
            <w:left w:val="none" w:sz="0" w:space="0" w:color="auto"/>
            <w:bottom w:val="none" w:sz="0" w:space="0" w:color="auto"/>
            <w:right w:val="none" w:sz="0" w:space="0" w:color="auto"/>
          </w:divBdr>
          <w:divsChild>
            <w:div w:id="2102675507">
              <w:marLeft w:val="0"/>
              <w:marRight w:val="0"/>
              <w:marTop w:val="0"/>
              <w:marBottom w:val="0"/>
              <w:divBdr>
                <w:top w:val="none" w:sz="0" w:space="0" w:color="auto"/>
                <w:left w:val="none" w:sz="0" w:space="0" w:color="auto"/>
                <w:bottom w:val="none" w:sz="0" w:space="0" w:color="auto"/>
                <w:right w:val="none" w:sz="0" w:space="0" w:color="auto"/>
              </w:divBdr>
            </w:div>
          </w:divsChild>
        </w:div>
        <w:div w:id="1884904922">
          <w:marLeft w:val="0"/>
          <w:marRight w:val="0"/>
          <w:marTop w:val="0"/>
          <w:marBottom w:val="0"/>
          <w:divBdr>
            <w:top w:val="none" w:sz="0" w:space="0" w:color="auto"/>
            <w:left w:val="none" w:sz="0" w:space="0" w:color="auto"/>
            <w:bottom w:val="none" w:sz="0" w:space="0" w:color="auto"/>
            <w:right w:val="none" w:sz="0" w:space="0" w:color="auto"/>
          </w:divBdr>
          <w:divsChild>
            <w:div w:id="1227648844">
              <w:marLeft w:val="0"/>
              <w:marRight w:val="0"/>
              <w:marTop w:val="0"/>
              <w:marBottom w:val="0"/>
              <w:divBdr>
                <w:top w:val="none" w:sz="0" w:space="0" w:color="auto"/>
                <w:left w:val="none" w:sz="0" w:space="0" w:color="auto"/>
                <w:bottom w:val="none" w:sz="0" w:space="0" w:color="auto"/>
                <w:right w:val="none" w:sz="0" w:space="0" w:color="auto"/>
              </w:divBdr>
            </w:div>
          </w:divsChild>
        </w:div>
        <w:div w:id="1889223534">
          <w:marLeft w:val="0"/>
          <w:marRight w:val="0"/>
          <w:marTop w:val="0"/>
          <w:marBottom w:val="0"/>
          <w:divBdr>
            <w:top w:val="none" w:sz="0" w:space="0" w:color="auto"/>
            <w:left w:val="none" w:sz="0" w:space="0" w:color="auto"/>
            <w:bottom w:val="none" w:sz="0" w:space="0" w:color="auto"/>
            <w:right w:val="none" w:sz="0" w:space="0" w:color="auto"/>
          </w:divBdr>
          <w:divsChild>
            <w:div w:id="1514568939">
              <w:marLeft w:val="0"/>
              <w:marRight w:val="0"/>
              <w:marTop w:val="0"/>
              <w:marBottom w:val="0"/>
              <w:divBdr>
                <w:top w:val="none" w:sz="0" w:space="0" w:color="auto"/>
                <w:left w:val="none" w:sz="0" w:space="0" w:color="auto"/>
                <w:bottom w:val="none" w:sz="0" w:space="0" w:color="auto"/>
                <w:right w:val="none" w:sz="0" w:space="0" w:color="auto"/>
              </w:divBdr>
            </w:div>
          </w:divsChild>
        </w:div>
        <w:div w:id="1907765271">
          <w:marLeft w:val="0"/>
          <w:marRight w:val="0"/>
          <w:marTop w:val="0"/>
          <w:marBottom w:val="0"/>
          <w:divBdr>
            <w:top w:val="none" w:sz="0" w:space="0" w:color="auto"/>
            <w:left w:val="none" w:sz="0" w:space="0" w:color="auto"/>
            <w:bottom w:val="none" w:sz="0" w:space="0" w:color="auto"/>
            <w:right w:val="none" w:sz="0" w:space="0" w:color="auto"/>
          </w:divBdr>
          <w:divsChild>
            <w:div w:id="725299316">
              <w:marLeft w:val="0"/>
              <w:marRight w:val="0"/>
              <w:marTop w:val="0"/>
              <w:marBottom w:val="0"/>
              <w:divBdr>
                <w:top w:val="none" w:sz="0" w:space="0" w:color="auto"/>
                <w:left w:val="none" w:sz="0" w:space="0" w:color="auto"/>
                <w:bottom w:val="none" w:sz="0" w:space="0" w:color="auto"/>
                <w:right w:val="none" w:sz="0" w:space="0" w:color="auto"/>
              </w:divBdr>
            </w:div>
          </w:divsChild>
        </w:div>
        <w:div w:id="1962834433">
          <w:marLeft w:val="0"/>
          <w:marRight w:val="0"/>
          <w:marTop w:val="0"/>
          <w:marBottom w:val="0"/>
          <w:divBdr>
            <w:top w:val="none" w:sz="0" w:space="0" w:color="auto"/>
            <w:left w:val="none" w:sz="0" w:space="0" w:color="auto"/>
            <w:bottom w:val="none" w:sz="0" w:space="0" w:color="auto"/>
            <w:right w:val="none" w:sz="0" w:space="0" w:color="auto"/>
          </w:divBdr>
          <w:divsChild>
            <w:div w:id="1129664664">
              <w:marLeft w:val="0"/>
              <w:marRight w:val="0"/>
              <w:marTop w:val="0"/>
              <w:marBottom w:val="0"/>
              <w:divBdr>
                <w:top w:val="none" w:sz="0" w:space="0" w:color="auto"/>
                <w:left w:val="none" w:sz="0" w:space="0" w:color="auto"/>
                <w:bottom w:val="none" w:sz="0" w:space="0" w:color="auto"/>
                <w:right w:val="none" w:sz="0" w:space="0" w:color="auto"/>
              </w:divBdr>
            </w:div>
          </w:divsChild>
        </w:div>
        <w:div w:id="1990094046">
          <w:marLeft w:val="0"/>
          <w:marRight w:val="0"/>
          <w:marTop w:val="0"/>
          <w:marBottom w:val="0"/>
          <w:divBdr>
            <w:top w:val="none" w:sz="0" w:space="0" w:color="auto"/>
            <w:left w:val="none" w:sz="0" w:space="0" w:color="auto"/>
            <w:bottom w:val="none" w:sz="0" w:space="0" w:color="auto"/>
            <w:right w:val="none" w:sz="0" w:space="0" w:color="auto"/>
          </w:divBdr>
          <w:divsChild>
            <w:div w:id="1450902328">
              <w:marLeft w:val="0"/>
              <w:marRight w:val="0"/>
              <w:marTop w:val="0"/>
              <w:marBottom w:val="0"/>
              <w:divBdr>
                <w:top w:val="none" w:sz="0" w:space="0" w:color="auto"/>
                <w:left w:val="none" w:sz="0" w:space="0" w:color="auto"/>
                <w:bottom w:val="none" w:sz="0" w:space="0" w:color="auto"/>
                <w:right w:val="none" w:sz="0" w:space="0" w:color="auto"/>
              </w:divBdr>
            </w:div>
            <w:div w:id="1471628345">
              <w:marLeft w:val="0"/>
              <w:marRight w:val="0"/>
              <w:marTop w:val="0"/>
              <w:marBottom w:val="0"/>
              <w:divBdr>
                <w:top w:val="none" w:sz="0" w:space="0" w:color="auto"/>
                <w:left w:val="none" w:sz="0" w:space="0" w:color="auto"/>
                <w:bottom w:val="none" w:sz="0" w:space="0" w:color="auto"/>
                <w:right w:val="none" w:sz="0" w:space="0" w:color="auto"/>
              </w:divBdr>
            </w:div>
          </w:divsChild>
        </w:div>
        <w:div w:id="2088378563">
          <w:marLeft w:val="0"/>
          <w:marRight w:val="0"/>
          <w:marTop w:val="0"/>
          <w:marBottom w:val="0"/>
          <w:divBdr>
            <w:top w:val="none" w:sz="0" w:space="0" w:color="auto"/>
            <w:left w:val="none" w:sz="0" w:space="0" w:color="auto"/>
            <w:bottom w:val="none" w:sz="0" w:space="0" w:color="auto"/>
            <w:right w:val="none" w:sz="0" w:space="0" w:color="auto"/>
          </w:divBdr>
          <w:divsChild>
            <w:div w:id="1080982069">
              <w:marLeft w:val="0"/>
              <w:marRight w:val="0"/>
              <w:marTop w:val="0"/>
              <w:marBottom w:val="0"/>
              <w:divBdr>
                <w:top w:val="none" w:sz="0" w:space="0" w:color="auto"/>
                <w:left w:val="none" w:sz="0" w:space="0" w:color="auto"/>
                <w:bottom w:val="none" w:sz="0" w:space="0" w:color="auto"/>
                <w:right w:val="none" w:sz="0" w:space="0" w:color="auto"/>
              </w:divBdr>
            </w:div>
          </w:divsChild>
        </w:div>
        <w:div w:id="2089573417">
          <w:marLeft w:val="0"/>
          <w:marRight w:val="0"/>
          <w:marTop w:val="0"/>
          <w:marBottom w:val="0"/>
          <w:divBdr>
            <w:top w:val="none" w:sz="0" w:space="0" w:color="auto"/>
            <w:left w:val="none" w:sz="0" w:space="0" w:color="auto"/>
            <w:bottom w:val="none" w:sz="0" w:space="0" w:color="auto"/>
            <w:right w:val="none" w:sz="0" w:space="0" w:color="auto"/>
          </w:divBdr>
          <w:divsChild>
            <w:div w:id="852231348">
              <w:marLeft w:val="0"/>
              <w:marRight w:val="0"/>
              <w:marTop w:val="0"/>
              <w:marBottom w:val="0"/>
              <w:divBdr>
                <w:top w:val="none" w:sz="0" w:space="0" w:color="auto"/>
                <w:left w:val="none" w:sz="0" w:space="0" w:color="auto"/>
                <w:bottom w:val="none" w:sz="0" w:space="0" w:color="auto"/>
                <w:right w:val="none" w:sz="0" w:space="0" w:color="auto"/>
              </w:divBdr>
            </w:div>
          </w:divsChild>
        </w:div>
        <w:div w:id="2104910534">
          <w:marLeft w:val="0"/>
          <w:marRight w:val="0"/>
          <w:marTop w:val="0"/>
          <w:marBottom w:val="0"/>
          <w:divBdr>
            <w:top w:val="none" w:sz="0" w:space="0" w:color="auto"/>
            <w:left w:val="none" w:sz="0" w:space="0" w:color="auto"/>
            <w:bottom w:val="none" w:sz="0" w:space="0" w:color="auto"/>
            <w:right w:val="none" w:sz="0" w:space="0" w:color="auto"/>
          </w:divBdr>
          <w:divsChild>
            <w:div w:id="1094202461">
              <w:marLeft w:val="0"/>
              <w:marRight w:val="0"/>
              <w:marTop w:val="0"/>
              <w:marBottom w:val="0"/>
              <w:divBdr>
                <w:top w:val="none" w:sz="0" w:space="0" w:color="auto"/>
                <w:left w:val="none" w:sz="0" w:space="0" w:color="auto"/>
                <w:bottom w:val="none" w:sz="0" w:space="0" w:color="auto"/>
                <w:right w:val="none" w:sz="0" w:space="0" w:color="auto"/>
              </w:divBdr>
            </w:div>
          </w:divsChild>
        </w:div>
        <w:div w:id="2114745627">
          <w:marLeft w:val="0"/>
          <w:marRight w:val="0"/>
          <w:marTop w:val="0"/>
          <w:marBottom w:val="0"/>
          <w:divBdr>
            <w:top w:val="none" w:sz="0" w:space="0" w:color="auto"/>
            <w:left w:val="none" w:sz="0" w:space="0" w:color="auto"/>
            <w:bottom w:val="none" w:sz="0" w:space="0" w:color="auto"/>
            <w:right w:val="none" w:sz="0" w:space="0" w:color="auto"/>
          </w:divBdr>
          <w:divsChild>
            <w:div w:id="889999285">
              <w:marLeft w:val="0"/>
              <w:marRight w:val="0"/>
              <w:marTop w:val="0"/>
              <w:marBottom w:val="0"/>
              <w:divBdr>
                <w:top w:val="none" w:sz="0" w:space="0" w:color="auto"/>
                <w:left w:val="none" w:sz="0" w:space="0" w:color="auto"/>
                <w:bottom w:val="none" w:sz="0" w:space="0" w:color="auto"/>
                <w:right w:val="none" w:sz="0" w:space="0" w:color="auto"/>
              </w:divBdr>
            </w:div>
          </w:divsChild>
        </w:div>
        <w:div w:id="2119712023">
          <w:marLeft w:val="0"/>
          <w:marRight w:val="0"/>
          <w:marTop w:val="0"/>
          <w:marBottom w:val="0"/>
          <w:divBdr>
            <w:top w:val="none" w:sz="0" w:space="0" w:color="auto"/>
            <w:left w:val="none" w:sz="0" w:space="0" w:color="auto"/>
            <w:bottom w:val="none" w:sz="0" w:space="0" w:color="auto"/>
            <w:right w:val="none" w:sz="0" w:space="0" w:color="auto"/>
          </w:divBdr>
          <w:divsChild>
            <w:div w:id="214783199">
              <w:marLeft w:val="0"/>
              <w:marRight w:val="0"/>
              <w:marTop w:val="0"/>
              <w:marBottom w:val="0"/>
              <w:divBdr>
                <w:top w:val="none" w:sz="0" w:space="0" w:color="auto"/>
                <w:left w:val="none" w:sz="0" w:space="0" w:color="auto"/>
                <w:bottom w:val="none" w:sz="0" w:space="0" w:color="auto"/>
                <w:right w:val="none" w:sz="0" w:space="0" w:color="auto"/>
              </w:divBdr>
            </w:div>
          </w:divsChild>
        </w:div>
        <w:div w:id="2127500729">
          <w:marLeft w:val="0"/>
          <w:marRight w:val="0"/>
          <w:marTop w:val="0"/>
          <w:marBottom w:val="0"/>
          <w:divBdr>
            <w:top w:val="none" w:sz="0" w:space="0" w:color="auto"/>
            <w:left w:val="none" w:sz="0" w:space="0" w:color="auto"/>
            <w:bottom w:val="none" w:sz="0" w:space="0" w:color="auto"/>
            <w:right w:val="none" w:sz="0" w:space="0" w:color="auto"/>
          </w:divBdr>
          <w:divsChild>
            <w:div w:id="18850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6944">
      <w:bodyDiv w:val="1"/>
      <w:marLeft w:val="0"/>
      <w:marRight w:val="0"/>
      <w:marTop w:val="0"/>
      <w:marBottom w:val="0"/>
      <w:divBdr>
        <w:top w:val="none" w:sz="0" w:space="0" w:color="auto"/>
        <w:left w:val="none" w:sz="0" w:space="0" w:color="auto"/>
        <w:bottom w:val="none" w:sz="0" w:space="0" w:color="auto"/>
        <w:right w:val="none" w:sz="0" w:space="0" w:color="auto"/>
      </w:divBdr>
    </w:div>
    <w:div w:id="728499280">
      <w:bodyDiv w:val="1"/>
      <w:marLeft w:val="0"/>
      <w:marRight w:val="0"/>
      <w:marTop w:val="0"/>
      <w:marBottom w:val="0"/>
      <w:divBdr>
        <w:top w:val="none" w:sz="0" w:space="0" w:color="auto"/>
        <w:left w:val="none" w:sz="0" w:space="0" w:color="auto"/>
        <w:bottom w:val="none" w:sz="0" w:space="0" w:color="auto"/>
        <w:right w:val="none" w:sz="0" w:space="0" w:color="auto"/>
      </w:divBdr>
    </w:div>
    <w:div w:id="839849393">
      <w:bodyDiv w:val="1"/>
      <w:marLeft w:val="0"/>
      <w:marRight w:val="0"/>
      <w:marTop w:val="0"/>
      <w:marBottom w:val="0"/>
      <w:divBdr>
        <w:top w:val="none" w:sz="0" w:space="0" w:color="auto"/>
        <w:left w:val="none" w:sz="0" w:space="0" w:color="auto"/>
        <w:bottom w:val="none" w:sz="0" w:space="0" w:color="auto"/>
        <w:right w:val="none" w:sz="0" w:space="0" w:color="auto"/>
      </w:divBdr>
    </w:div>
    <w:div w:id="851919155">
      <w:bodyDiv w:val="1"/>
      <w:marLeft w:val="0"/>
      <w:marRight w:val="0"/>
      <w:marTop w:val="0"/>
      <w:marBottom w:val="0"/>
      <w:divBdr>
        <w:top w:val="none" w:sz="0" w:space="0" w:color="auto"/>
        <w:left w:val="none" w:sz="0" w:space="0" w:color="auto"/>
        <w:bottom w:val="none" w:sz="0" w:space="0" w:color="auto"/>
        <w:right w:val="none" w:sz="0" w:space="0" w:color="auto"/>
      </w:divBdr>
      <w:divsChild>
        <w:div w:id="607470411">
          <w:marLeft w:val="547"/>
          <w:marRight w:val="0"/>
          <w:marTop w:val="240"/>
          <w:marBottom w:val="240"/>
          <w:divBdr>
            <w:top w:val="none" w:sz="0" w:space="0" w:color="auto"/>
            <w:left w:val="none" w:sz="0" w:space="0" w:color="auto"/>
            <w:bottom w:val="none" w:sz="0" w:space="0" w:color="auto"/>
            <w:right w:val="none" w:sz="0" w:space="0" w:color="auto"/>
          </w:divBdr>
        </w:div>
      </w:divsChild>
    </w:div>
    <w:div w:id="947394387">
      <w:bodyDiv w:val="1"/>
      <w:marLeft w:val="0"/>
      <w:marRight w:val="0"/>
      <w:marTop w:val="0"/>
      <w:marBottom w:val="0"/>
      <w:divBdr>
        <w:top w:val="none" w:sz="0" w:space="0" w:color="auto"/>
        <w:left w:val="none" w:sz="0" w:space="0" w:color="auto"/>
        <w:bottom w:val="none" w:sz="0" w:space="0" w:color="auto"/>
        <w:right w:val="none" w:sz="0" w:space="0" w:color="auto"/>
      </w:divBdr>
      <w:divsChild>
        <w:div w:id="31150883">
          <w:marLeft w:val="0"/>
          <w:marRight w:val="0"/>
          <w:marTop w:val="0"/>
          <w:marBottom w:val="0"/>
          <w:divBdr>
            <w:top w:val="none" w:sz="0" w:space="0" w:color="auto"/>
            <w:left w:val="none" w:sz="0" w:space="0" w:color="auto"/>
            <w:bottom w:val="none" w:sz="0" w:space="0" w:color="auto"/>
            <w:right w:val="none" w:sz="0" w:space="0" w:color="auto"/>
          </w:divBdr>
          <w:divsChild>
            <w:div w:id="1347825254">
              <w:marLeft w:val="0"/>
              <w:marRight w:val="0"/>
              <w:marTop w:val="0"/>
              <w:marBottom w:val="0"/>
              <w:divBdr>
                <w:top w:val="none" w:sz="0" w:space="0" w:color="auto"/>
                <w:left w:val="none" w:sz="0" w:space="0" w:color="auto"/>
                <w:bottom w:val="none" w:sz="0" w:space="0" w:color="auto"/>
                <w:right w:val="none" w:sz="0" w:space="0" w:color="auto"/>
              </w:divBdr>
            </w:div>
          </w:divsChild>
        </w:div>
        <w:div w:id="39405782">
          <w:marLeft w:val="0"/>
          <w:marRight w:val="0"/>
          <w:marTop w:val="0"/>
          <w:marBottom w:val="0"/>
          <w:divBdr>
            <w:top w:val="none" w:sz="0" w:space="0" w:color="auto"/>
            <w:left w:val="none" w:sz="0" w:space="0" w:color="auto"/>
            <w:bottom w:val="none" w:sz="0" w:space="0" w:color="auto"/>
            <w:right w:val="none" w:sz="0" w:space="0" w:color="auto"/>
          </w:divBdr>
          <w:divsChild>
            <w:div w:id="806901452">
              <w:marLeft w:val="0"/>
              <w:marRight w:val="0"/>
              <w:marTop w:val="0"/>
              <w:marBottom w:val="0"/>
              <w:divBdr>
                <w:top w:val="none" w:sz="0" w:space="0" w:color="auto"/>
                <w:left w:val="none" w:sz="0" w:space="0" w:color="auto"/>
                <w:bottom w:val="none" w:sz="0" w:space="0" w:color="auto"/>
                <w:right w:val="none" w:sz="0" w:space="0" w:color="auto"/>
              </w:divBdr>
            </w:div>
          </w:divsChild>
        </w:div>
        <w:div w:id="45758412">
          <w:marLeft w:val="0"/>
          <w:marRight w:val="0"/>
          <w:marTop w:val="0"/>
          <w:marBottom w:val="0"/>
          <w:divBdr>
            <w:top w:val="none" w:sz="0" w:space="0" w:color="auto"/>
            <w:left w:val="none" w:sz="0" w:space="0" w:color="auto"/>
            <w:bottom w:val="none" w:sz="0" w:space="0" w:color="auto"/>
            <w:right w:val="none" w:sz="0" w:space="0" w:color="auto"/>
          </w:divBdr>
          <w:divsChild>
            <w:div w:id="428356188">
              <w:marLeft w:val="0"/>
              <w:marRight w:val="0"/>
              <w:marTop w:val="0"/>
              <w:marBottom w:val="0"/>
              <w:divBdr>
                <w:top w:val="none" w:sz="0" w:space="0" w:color="auto"/>
                <w:left w:val="none" w:sz="0" w:space="0" w:color="auto"/>
                <w:bottom w:val="none" w:sz="0" w:space="0" w:color="auto"/>
                <w:right w:val="none" w:sz="0" w:space="0" w:color="auto"/>
              </w:divBdr>
            </w:div>
          </w:divsChild>
        </w:div>
        <w:div w:id="46682329">
          <w:marLeft w:val="0"/>
          <w:marRight w:val="0"/>
          <w:marTop w:val="0"/>
          <w:marBottom w:val="0"/>
          <w:divBdr>
            <w:top w:val="none" w:sz="0" w:space="0" w:color="auto"/>
            <w:left w:val="none" w:sz="0" w:space="0" w:color="auto"/>
            <w:bottom w:val="none" w:sz="0" w:space="0" w:color="auto"/>
            <w:right w:val="none" w:sz="0" w:space="0" w:color="auto"/>
          </w:divBdr>
          <w:divsChild>
            <w:div w:id="545527586">
              <w:marLeft w:val="0"/>
              <w:marRight w:val="0"/>
              <w:marTop w:val="0"/>
              <w:marBottom w:val="0"/>
              <w:divBdr>
                <w:top w:val="none" w:sz="0" w:space="0" w:color="auto"/>
                <w:left w:val="none" w:sz="0" w:space="0" w:color="auto"/>
                <w:bottom w:val="none" w:sz="0" w:space="0" w:color="auto"/>
                <w:right w:val="none" w:sz="0" w:space="0" w:color="auto"/>
              </w:divBdr>
            </w:div>
          </w:divsChild>
        </w:div>
        <w:div w:id="58331243">
          <w:marLeft w:val="0"/>
          <w:marRight w:val="0"/>
          <w:marTop w:val="0"/>
          <w:marBottom w:val="0"/>
          <w:divBdr>
            <w:top w:val="none" w:sz="0" w:space="0" w:color="auto"/>
            <w:left w:val="none" w:sz="0" w:space="0" w:color="auto"/>
            <w:bottom w:val="none" w:sz="0" w:space="0" w:color="auto"/>
            <w:right w:val="none" w:sz="0" w:space="0" w:color="auto"/>
          </w:divBdr>
          <w:divsChild>
            <w:div w:id="1378234518">
              <w:marLeft w:val="0"/>
              <w:marRight w:val="0"/>
              <w:marTop w:val="0"/>
              <w:marBottom w:val="0"/>
              <w:divBdr>
                <w:top w:val="none" w:sz="0" w:space="0" w:color="auto"/>
                <w:left w:val="none" w:sz="0" w:space="0" w:color="auto"/>
                <w:bottom w:val="none" w:sz="0" w:space="0" w:color="auto"/>
                <w:right w:val="none" w:sz="0" w:space="0" w:color="auto"/>
              </w:divBdr>
            </w:div>
          </w:divsChild>
        </w:div>
        <w:div w:id="109663316">
          <w:marLeft w:val="0"/>
          <w:marRight w:val="0"/>
          <w:marTop w:val="0"/>
          <w:marBottom w:val="0"/>
          <w:divBdr>
            <w:top w:val="none" w:sz="0" w:space="0" w:color="auto"/>
            <w:left w:val="none" w:sz="0" w:space="0" w:color="auto"/>
            <w:bottom w:val="none" w:sz="0" w:space="0" w:color="auto"/>
            <w:right w:val="none" w:sz="0" w:space="0" w:color="auto"/>
          </w:divBdr>
          <w:divsChild>
            <w:div w:id="1598782870">
              <w:marLeft w:val="0"/>
              <w:marRight w:val="0"/>
              <w:marTop w:val="0"/>
              <w:marBottom w:val="0"/>
              <w:divBdr>
                <w:top w:val="none" w:sz="0" w:space="0" w:color="auto"/>
                <w:left w:val="none" w:sz="0" w:space="0" w:color="auto"/>
                <w:bottom w:val="none" w:sz="0" w:space="0" w:color="auto"/>
                <w:right w:val="none" w:sz="0" w:space="0" w:color="auto"/>
              </w:divBdr>
            </w:div>
          </w:divsChild>
        </w:div>
        <w:div w:id="162010630">
          <w:marLeft w:val="0"/>
          <w:marRight w:val="0"/>
          <w:marTop w:val="0"/>
          <w:marBottom w:val="0"/>
          <w:divBdr>
            <w:top w:val="none" w:sz="0" w:space="0" w:color="auto"/>
            <w:left w:val="none" w:sz="0" w:space="0" w:color="auto"/>
            <w:bottom w:val="none" w:sz="0" w:space="0" w:color="auto"/>
            <w:right w:val="none" w:sz="0" w:space="0" w:color="auto"/>
          </w:divBdr>
          <w:divsChild>
            <w:div w:id="964434622">
              <w:marLeft w:val="0"/>
              <w:marRight w:val="0"/>
              <w:marTop w:val="0"/>
              <w:marBottom w:val="0"/>
              <w:divBdr>
                <w:top w:val="none" w:sz="0" w:space="0" w:color="auto"/>
                <w:left w:val="none" w:sz="0" w:space="0" w:color="auto"/>
                <w:bottom w:val="none" w:sz="0" w:space="0" w:color="auto"/>
                <w:right w:val="none" w:sz="0" w:space="0" w:color="auto"/>
              </w:divBdr>
            </w:div>
          </w:divsChild>
        </w:div>
        <w:div w:id="166018597">
          <w:marLeft w:val="0"/>
          <w:marRight w:val="0"/>
          <w:marTop w:val="0"/>
          <w:marBottom w:val="0"/>
          <w:divBdr>
            <w:top w:val="none" w:sz="0" w:space="0" w:color="auto"/>
            <w:left w:val="none" w:sz="0" w:space="0" w:color="auto"/>
            <w:bottom w:val="none" w:sz="0" w:space="0" w:color="auto"/>
            <w:right w:val="none" w:sz="0" w:space="0" w:color="auto"/>
          </w:divBdr>
          <w:divsChild>
            <w:div w:id="1832286086">
              <w:marLeft w:val="0"/>
              <w:marRight w:val="0"/>
              <w:marTop w:val="0"/>
              <w:marBottom w:val="0"/>
              <w:divBdr>
                <w:top w:val="none" w:sz="0" w:space="0" w:color="auto"/>
                <w:left w:val="none" w:sz="0" w:space="0" w:color="auto"/>
                <w:bottom w:val="none" w:sz="0" w:space="0" w:color="auto"/>
                <w:right w:val="none" w:sz="0" w:space="0" w:color="auto"/>
              </w:divBdr>
            </w:div>
          </w:divsChild>
        </w:div>
        <w:div w:id="239632321">
          <w:marLeft w:val="0"/>
          <w:marRight w:val="0"/>
          <w:marTop w:val="0"/>
          <w:marBottom w:val="0"/>
          <w:divBdr>
            <w:top w:val="none" w:sz="0" w:space="0" w:color="auto"/>
            <w:left w:val="none" w:sz="0" w:space="0" w:color="auto"/>
            <w:bottom w:val="none" w:sz="0" w:space="0" w:color="auto"/>
            <w:right w:val="none" w:sz="0" w:space="0" w:color="auto"/>
          </w:divBdr>
          <w:divsChild>
            <w:div w:id="157229956">
              <w:marLeft w:val="0"/>
              <w:marRight w:val="0"/>
              <w:marTop w:val="0"/>
              <w:marBottom w:val="0"/>
              <w:divBdr>
                <w:top w:val="none" w:sz="0" w:space="0" w:color="auto"/>
                <w:left w:val="none" w:sz="0" w:space="0" w:color="auto"/>
                <w:bottom w:val="none" w:sz="0" w:space="0" w:color="auto"/>
                <w:right w:val="none" w:sz="0" w:space="0" w:color="auto"/>
              </w:divBdr>
            </w:div>
          </w:divsChild>
        </w:div>
        <w:div w:id="257369422">
          <w:marLeft w:val="0"/>
          <w:marRight w:val="0"/>
          <w:marTop w:val="0"/>
          <w:marBottom w:val="0"/>
          <w:divBdr>
            <w:top w:val="none" w:sz="0" w:space="0" w:color="auto"/>
            <w:left w:val="none" w:sz="0" w:space="0" w:color="auto"/>
            <w:bottom w:val="none" w:sz="0" w:space="0" w:color="auto"/>
            <w:right w:val="none" w:sz="0" w:space="0" w:color="auto"/>
          </w:divBdr>
          <w:divsChild>
            <w:div w:id="1937516604">
              <w:marLeft w:val="0"/>
              <w:marRight w:val="0"/>
              <w:marTop w:val="0"/>
              <w:marBottom w:val="0"/>
              <w:divBdr>
                <w:top w:val="none" w:sz="0" w:space="0" w:color="auto"/>
                <w:left w:val="none" w:sz="0" w:space="0" w:color="auto"/>
                <w:bottom w:val="none" w:sz="0" w:space="0" w:color="auto"/>
                <w:right w:val="none" w:sz="0" w:space="0" w:color="auto"/>
              </w:divBdr>
            </w:div>
          </w:divsChild>
        </w:div>
        <w:div w:id="332530254">
          <w:marLeft w:val="0"/>
          <w:marRight w:val="0"/>
          <w:marTop w:val="0"/>
          <w:marBottom w:val="0"/>
          <w:divBdr>
            <w:top w:val="none" w:sz="0" w:space="0" w:color="auto"/>
            <w:left w:val="none" w:sz="0" w:space="0" w:color="auto"/>
            <w:bottom w:val="none" w:sz="0" w:space="0" w:color="auto"/>
            <w:right w:val="none" w:sz="0" w:space="0" w:color="auto"/>
          </w:divBdr>
          <w:divsChild>
            <w:div w:id="1898009493">
              <w:marLeft w:val="0"/>
              <w:marRight w:val="0"/>
              <w:marTop w:val="0"/>
              <w:marBottom w:val="0"/>
              <w:divBdr>
                <w:top w:val="none" w:sz="0" w:space="0" w:color="auto"/>
                <w:left w:val="none" w:sz="0" w:space="0" w:color="auto"/>
                <w:bottom w:val="none" w:sz="0" w:space="0" w:color="auto"/>
                <w:right w:val="none" w:sz="0" w:space="0" w:color="auto"/>
              </w:divBdr>
            </w:div>
          </w:divsChild>
        </w:div>
        <w:div w:id="355081199">
          <w:marLeft w:val="0"/>
          <w:marRight w:val="0"/>
          <w:marTop w:val="0"/>
          <w:marBottom w:val="0"/>
          <w:divBdr>
            <w:top w:val="none" w:sz="0" w:space="0" w:color="auto"/>
            <w:left w:val="none" w:sz="0" w:space="0" w:color="auto"/>
            <w:bottom w:val="none" w:sz="0" w:space="0" w:color="auto"/>
            <w:right w:val="none" w:sz="0" w:space="0" w:color="auto"/>
          </w:divBdr>
          <w:divsChild>
            <w:div w:id="1492716565">
              <w:marLeft w:val="0"/>
              <w:marRight w:val="0"/>
              <w:marTop w:val="0"/>
              <w:marBottom w:val="0"/>
              <w:divBdr>
                <w:top w:val="none" w:sz="0" w:space="0" w:color="auto"/>
                <w:left w:val="none" w:sz="0" w:space="0" w:color="auto"/>
                <w:bottom w:val="none" w:sz="0" w:space="0" w:color="auto"/>
                <w:right w:val="none" w:sz="0" w:space="0" w:color="auto"/>
              </w:divBdr>
            </w:div>
          </w:divsChild>
        </w:div>
        <w:div w:id="358355704">
          <w:marLeft w:val="0"/>
          <w:marRight w:val="0"/>
          <w:marTop w:val="0"/>
          <w:marBottom w:val="0"/>
          <w:divBdr>
            <w:top w:val="none" w:sz="0" w:space="0" w:color="auto"/>
            <w:left w:val="none" w:sz="0" w:space="0" w:color="auto"/>
            <w:bottom w:val="none" w:sz="0" w:space="0" w:color="auto"/>
            <w:right w:val="none" w:sz="0" w:space="0" w:color="auto"/>
          </w:divBdr>
          <w:divsChild>
            <w:div w:id="671301160">
              <w:marLeft w:val="0"/>
              <w:marRight w:val="0"/>
              <w:marTop w:val="0"/>
              <w:marBottom w:val="0"/>
              <w:divBdr>
                <w:top w:val="none" w:sz="0" w:space="0" w:color="auto"/>
                <w:left w:val="none" w:sz="0" w:space="0" w:color="auto"/>
                <w:bottom w:val="none" w:sz="0" w:space="0" w:color="auto"/>
                <w:right w:val="none" w:sz="0" w:space="0" w:color="auto"/>
              </w:divBdr>
            </w:div>
          </w:divsChild>
        </w:div>
        <w:div w:id="379324798">
          <w:marLeft w:val="0"/>
          <w:marRight w:val="0"/>
          <w:marTop w:val="0"/>
          <w:marBottom w:val="0"/>
          <w:divBdr>
            <w:top w:val="none" w:sz="0" w:space="0" w:color="auto"/>
            <w:left w:val="none" w:sz="0" w:space="0" w:color="auto"/>
            <w:bottom w:val="none" w:sz="0" w:space="0" w:color="auto"/>
            <w:right w:val="none" w:sz="0" w:space="0" w:color="auto"/>
          </w:divBdr>
          <w:divsChild>
            <w:div w:id="149638590">
              <w:marLeft w:val="0"/>
              <w:marRight w:val="0"/>
              <w:marTop w:val="0"/>
              <w:marBottom w:val="0"/>
              <w:divBdr>
                <w:top w:val="none" w:sz="0" w:space="0" w:color="auto"/>
                <w:left w:val="none" w:sz="0" w:space="0" w:color="auto"/>
                <w:bottom w:val="none" w:sz="0" w:space="0" w:color="auto"/>
                <w:right w:val="none" w:sz="0" w:space="0" w:color="auto"/>
              </w:divBdr>
            </w:div>
          </w:divsChild>
        </w:div>
        <w:div w:id="489564594">
          <w:marLeft w:val="0"/>
          <w:marRight w:val="0"/>
          <w:marTop w:val="0"/>
          <w:marBottom w:val="0"/>
          <w:divBdr>
            <w:top w:val="none" w:sz="0" w:space="0" w:color="auto"/>
            <w:left w:val="none" w:sz="0" w:space="0" w:color="auto"/>
            <w:bottom w:val="none" w:sz="0" w:space="0" w:color="auto"/>
            <w:right w:val="none" w:sz="0" w:space="0" w:color="auto"/>
          </w:divBdr>
          <w:divsChild>
            <w:div w:id="782118322">
              <w:marLeft w:val="0"/>
              <w:marRight w:val="0"/>
              <w:marTop w:val="0"/>
              <w:marBottom w:val="0"/>
              <w:divBdr>
                <w:top w:val="none" w:sz="0" w:space="0" w:color="auto"/>
                <w:left w:val="none" w:sz="0" w:space="0" w:color="auto"/>
                <w:bottom w:val="none" w:sz="0" w:space="0" w:color="auto"/>
                <w:right w:val="none" w:sz="0" w:space="0" w:color="auto"/>
              </w:divBdr>
            </w:div>
          </w:divsChild>
        </w:div>
        <w:div w:id="490101053">
          <w:marLeft w:val="0"/>
          <w:marRight w:val="0"/>
          <w:marTop w:val="0"/>
          <w:marBottom w:val="0"/>
          <w:divBdr>
            <w:top w:val="none" w:sz="0" w:space="0" w:color="auto"/>
            <w:left w:val="none" w:sz="0" w:space="0" w:color="auto"/>
            <w:bottom w:val="none" w:sz="0" w:space="0" w:color="auto"/>
            <w:right w:val="none" w:sz="0" w:space="0" w:color="auto"/>
          </w:divBdr>
          <w:divsChild>
            <w:div w:id="683363774">
              <w:marLeft w:val="0"/>
              <w:marRight w:val="0"/>
              <w:marTop w:val="0"/>
              <w:marBottom w:val="0"/>
              <w:divBdr>
                <w:top w:val="none" w:sz="0" w:space="0" w:color="auto"/>
                <w:left w:val="none" w:sz="0" w:space="0" w:color="auto"/>
                <w:bottom w:val="none" w:sz="0" w:space="0" w:color="auto"/>
                <w:right w:val="none" w:sz="0" w:space="0" w:color="auto"/>
              </w:divBdr>
            </w:div>
          </w:divsChild>
        </w:div>
        <w:div w:id="506484356">
          <w:marLeft w:val="0"/>
          <w:marRight w:val="0"/>
          <w:marTop w:val="0"/>
          <w:marBottom w:val="0"/>
          <w:divBdr>
            <w:top w:val="none" w:sz="0" w:space="0" w:color="auto"/>
            <w:left w:val="none" w:sz="0" w:space="0" w:color="auto"/>
            <w:bottom w:val="none" w:sz="0" w:space="0" w:color="auto"/>
            <w:right w:val="none" w:sz="0" w:space="0" w:color="auto"/>
          </w:divBdr>
          <w:divsChild>
            <w:div w:id="1789153623">
              <w:marLeft w:val="0"/>
              <w:marRight w:val="0"/>
              <w:marTop w:val="0"/>
              <w:marBottom w:val="0"/>
              <w:divBdr>
                <w:top w:val="none" w:sz="0" w:space="0" w:color="auto"/>
                <w:left w:val="none" w:sz="0" w:space="0" w:color="auto"/>
                <w:bottom w:val="none" w:sz="0" w:space="0" w:color="auto"/>
                <w:right w:val="none" w:sz="0" w:space="0" w:color="auto"/>
              </w:divBdr>
            </w:div>
          </w:divsChild>
        </w:div>
        <w:div w:id="509220642">
          <w:marLeft w:val="0"/>
          <w:marRight w:val="0"/>
          <w:marTop w:val="0"/>
          <w:marBottom w:val="0"/>
          <w:divBdr>
            <w:top w:val="none" w:sz="0" w:space="0" w:color="auto"/>
            <w:left w:val="none" w:sz="0" w:space="0" w:color="auto"/>
            <w:bottom w:val="none" w:sz="0" w:space="0" w:color="auto"/>
            <w:right w:val="none" w:sz="0" w:space="0" w:color="auto"/>
          </w:divBdr>
          <w:divsChild>
            <w:div w:id="82265814">
              <w:marLeft w:val="0"/>
              <w:marRight w:val="0"/>
              <w:marTop w:val="0"/>
              <w:marBottom w:val="0"/>
              <w:divBdr>
                <w:top w:val="none" w:sz="0" w:space="0" w:color="auto"/>
                <w:left w:val="none" w:sz="0" w:space="0" w:color="auto"/>
                <w:bottom w:val="none" w:sz="0" w:space="0" w:color="auto"/>
                <w:right w:val="none" w:sz="0" w:space="0" w:color="auto"/>
              </w:divBdr>
            </w:div>
          </w:divsChild>
        </w:div>
        <w:div w:id="519511049">
          <w:marLeft w:val="0"/>
          <w:marRight w:val="0"/>
          <w:marTop w:val="0"/>
          <w:marBottom w:val="0"/>
          <w:divBdr>
            <w:top w:val="none" w:sz="0" w:space="0" w:color="auto"/>
            <w:left w:val="none" w:sz="0" w:space="0" w:color="auto"/>
            <w:bottom w:val="none" w:sz="0" w:space="0" w:color="auto"/>
            <w:right w:val="none" w:sz="0" w:space="0" w:color="auto"/>
          </w:divBdr>
          <w:divsChild>
            <w:div w:id="30691835">
              <w:marLeft w:val="0"/>
              <w:marRight w:val="0"/>
              <w:marTop w:val="0"/>
              <w:marBottom w:val="0"/>
              <w:divBdr>
                <w:top w:val="none" w:sz="0" w:space="0" w:color="auto"/>
                <w:left w:val="none" w:sz="0" w:space="0" w:color="auto"/>
                <w:bottom w:val="none" w:sz="0" w:space="0" w:color="auto"/>
                <w:right w:val="none" w:sz="0" w:space="0" w:color="auto"/>
              </w:divBdr>
            </w:div>
            <w:div w:id="1020860872">
              <w:marLeft w:val="0"/>
              <w:marRight w:val="0"/>
              <w:marTop w:val="0"/>
              <w:marBottom w:val="0"/>
              <w:divBdr>
                <w:top w:val="none" w:sz="0" w:space="0" w:color="auto"/>
                <w:left w:val="none" w:sz="0" w:space="0" w:color="auto"/>
                <w:bottom w:val="none" w:sz="0" w:space="0" w:color="auto"/>
                <w:right w:val="none" w:sz="0" w:space="0" w:color="auto"/>
              </w:divBdr>
            </w:div>
          </w:divsChild>
        </w:div>
        <w:div w:id="542331497">
          <w:marLeft w:val="0"/>
          <w:marRight w:val="0"/>
          <w:marTop w:val="0"/>
          <w:marBottom w:val="0"/>
          <w:divBdr>
            <w:top w:val="none" w:sz="0" w:space="0" w:color="auto"/>
            <w:left w:val="none" w:sz="0" w:space="0" w:color="auto"/>
            <w:bottom w:val="none" w:sz="0" w:space="0" w:color="auto"/>
            <w:right w:val="none" w:sz="0" w:space="0" w:color="auto"/>
          </w:divBdr>
          <w:divsChild>
            <w:div w:id="1601177761">
              <w:marLeft w:val="0"/>
              <w:marRight w:val="0"/>
              <w:marTop w:val="0"/>
              <w:marBottom w:val="0"/>
              <w:divBdr>
                <w:top w:val="none" w:sz="0" w:space="0" w:color="auto"/>
                <w:left w:val="none" w:sz="0" w:space="0" w:color="auto"/>
                <w:bottom w:val="none" w:sz="0" w:space="0" w:color="auto"/>
                <w:right w:val="none" w:sz="0" w:space="0" w:color="auto"/>
              </w:divBdr>
            </w:div>
          </w:divsChild>
        </w:div>
        <w:div w:id="574242446">
          <w:marLeft w:val="0"/>
          <w:marRight w:val="0"/>
          <w:marTop w:val="0"/>
          <w:marBottom w:val="0"/>
          <w:divBdr>
            <w:top w:val="none" w:sz="0" w:space="0" w:color="auto"/>
            <w:left w:val="none" w:sz="0" w:space="0" w:color="auto"/>
            <w:bottom w:val="none" w:sz="0" w:space="0" w:color="auto"/>
            <w:right w:val="none" w:sz="0" w:space="0" w:color="auto"/>
          </w:divBdr>
          <w:divsChild>
            <w:div w:id="1601718438">
              <w:marLeft w:val="0"/>
              <w:marRight w:val="0"/>
              <w:marTop w:val="0"/>
              <w:marBottom w:val="0"/>
              <w:divBdr>
                <w:top w:val="none" w:sz="0" w:space="0" w:color="auto"/>
                <w:left w:val="none" w:sz="0" w:space="0" w:color="auto"/>
                <w:bottom w:val="none" w:sz="0" w:space="0" w:color="auto"/>
                <w:right w:val="none" w:sz="0" w:space="0" w:color="auto"/>
              </w:divBdr>
            </w:div>
          </w:divsChild>
        </w:div>
        <w:div w:id="603730573">
          <w:marLeft w:val="0"/>
          <w:marRight w:val="0"/>
          <w:marTop w:val="0"/>
          <w:marBottom w:val="0"/>
          <w:divBdr>
            <w:top w:val="none" w:sz="0" w:space="0" w:color="auto"/>
            <w:left w:val="none" w:sz="0" w:space="0" w:color="auto"/>
            <w:bottom w:val="none" w:sz="0" w:space="0" w:color="auto"/>
            <w:right w:val="none" w:sz="0" w:space="0" w:color="auto"/>
          </w:divBdr>
          <w:divsChild>
            <w:div w:id="794178978">
              <w:marLeft w:val="0"/>
              <w:marRight w:val="0"/>
              <w:marTop w:val="0"/>
              <w:marBottom w:val="0"/>
              <w:divBdr>
                <w:top w:val="none" w:sz="0" w:space="0" w:color="auto"/>
                <w:left w:val="none" w:sz="0" w:space="0" w:color="auto"/>
                <w:bottom w:val="none" w:sz="0" w:space="0" w:color="auto"/>
                <w:right w:val="none" w:sz="0" w:space="0" w:color="auto"/>
              </w:divBdr>
            </w:div>
          </w:divsChild>
        </w:div>
        <w:div w:id="614294198">
          <w:marLeft w:val="0"/>
          <w:marRight w:val="0"/>
          <w:marTop w:val="0"/>
          <w:marBottom w:val="0"/>
          <w:divBdr>
            <w:top w:val="none" w:sz="0" w:space="0" w:color="auto"/>
            <w:left w:val="none" w:sz="0" w:space="0" w:color="auto"/>
            <w:bottom w:val="none" w:sz="0" w:space="0" w:color="auto"/>
            <w:right w:val="none" w:sz="0" w:space="0" w:color="auto"/>
          </w:divBdr>
          <w:divsChild>
            <w:div w:id="580330459">
              <w:marLeft w:val="0"/>
              <w:marRight w:val="0"/>
              <w:marTop w:val="0"/>
              <w:marBottom w:val="0"/>
              <w:divBdr>
                <w:top w:val="none" w:sz="0" w:space="0" w:color="auto"/>
                <w:left w:val="none" w:sz="0" w:space="0" w:color="auto"/>
                <w:bottom w:val="none" w:sz="0" w:space="0" w:color="auto"/>
                <w:right w:val="none" w:sz="0" w:space="0" w:color="auto"/>
              </w:divBdr>
            </w:div>
          </w:divsChild>
        </w:div>
        <w:div w:id="640112167">
          <w:marLeft w:val="0"/>
          <w:marRight w:val="0"/>
          <w:marTop w:val="0"/>
          <w:marBottom w:val="0"/>
          <w:divBdr>
            <w:top w:val="none" w:sz="0" w:space="0" w:color="auto"/>
            <w:left w:val="none" w:sz="0" w:space="0" w:color="auto"/>
            <w:bottom w:val="none" w:sz="0" w:space="0" w:color="auto"/>
            <w:right w:val="none" w:sz="0" w:space="0" w:color="auto"/>
          </w:divBdr>
          <w:divsChild>
            <w:div w:id="2080591391">
              <w:marLeft w:val="0"/>
              <w:marRight w:val="0"/>
              <w:marTop w:val="0"/>
              <w:marBottom w:val="0"/>
              <w:divBdr>
                <w:top w:val="none" w:sz="0" w:space="0" w:color="auto"/>
                <w:left w:val="none" w:sz="0" w:space="0" w:color="auto"/>
                <w:bottom w:val="none" w:sz="0" w:space="0" w:color="auto"/>
                <w:right w:val="none" w:sz="0" w:space="0" w:color="auto"/>
              </w:divBdr>
            </w:div>
          </w:divsChild>
        </w:div>
        <w:div w:id="642195337">
          <w:marLeft w:val="0"/>
          <w:marRight w:val="0"/>
          <w:marTop w:val="0"/>
          <w:marBottom w:val="0"/>
          <w:divBdr>
            <w:top w:val="none" w:sz="0" w:space="0" w:color="auto"/>
            <w:left w:val="none" w:sz="0" w:space="0" w:color="auto"/>
            <w:bottom w:val="none" w:sz="0" w:space="0" w:color="auto"/>
            <w:right w:val="none" w:sz="0" w:space="0" w:color="auto"/>
          </w:divBdr>
          <w:divsChild>
            <w:div w:id="939799817">
              <w:marLeft w:val="0"/>
              <w:marRight w:val="0"/>
              <w:marTop w:val="0"/>
              <w:marBottom w:val="0"/>
              <w:divBdr>
                <w:top w:val="none" w:sz="0" w:space="0" w:color="auto"/>
                <w:left w:val="none" w:sz="0" w:space="0" w:color="auto"/>
                <w:bottom w:val="none" w:sz="0" w:space="0" w:color="auto"/>
                <w:right w:val="none" w:sz="0" w:space="0" w:color="auto"/>
              </w:divBdr>
            </w:div>
          </w:divsChild>
        </w:div>
        <w:div w:id="646396511">
          <w:marLeft w:val="0"/>
          <w:marRight w:val="0"/>
          <w:marTop w:val="0"/>
          <w:marBottom w:val="0"/>
          <w:divBdr>
            <w:top w:val="none" w:sz="0" w:space="0" w:color="auto"/>
            <w:left w:val="none" w:sz="0" w:space="0" w:color="auto"/>
            <w:bottom w:val="none" w:sz="0" w:space="0" w:color="auto"/>
            <w:right w:val="none" w:sz="0" w:space="0" w:color="auto"/>
          </w:divBdr>
          <w:divsChild>
            <w:div w:id="2059694539">
              <w:marLeft w:val="0"/>
              <w:marRight w:val="0"/>
              <w:marTop w:val="0"/>
              <w:marBottom w:val="0"/>
              <w:divBdr>
                <w:top w:val="none" w:sz="0" w:space="0" w:color="auto"/>
                <w:left w:val="none" w:sz="0" w:space="0" w:color="auto"/>
                <w:bottom w:val="none" w:sz="0" w:space="0" w:color="auto"/>
                <w:right w:val="none" w:sz="0" w:space="0" w:color="auto"/>
              </w:divBdr>
            </w:div>
          </w:divsChild>
        </w:div>
        <w:div w:id="653336346">
          <w:marLeft w:val="0"/>
          <w:marRight w:val="0"/>
          <w:marTop w:val="0"/>
          <w:marBottom w:val="0"/>
          <w:divBdr>
            <w:top w:val="none" w:sz="0" w:space="0" w:color="auto"/>
            <w:left w:val="none" w:sz="0" w:space="0" w:color="auto"/>
            <w:bottom w:val="none" w:sz="0" w:space="0" w:color="auto"/>
            <w:right w:val="none" w:sz="0" w:space="0" w:color="auto"/>
          </w:divBdr>
          <w:divsChild>
            <w:div w:id="746347581">
              <w:marLeft w:val="0"/>
              <w:marRight w:val="0"/>
              <w:marTop w:val="0"/>
              <w:marBottom w:val="0"/>
              <w:divBdr>
                <w:top w:val="none" w:sz="0" w:space="0" w:color="auto"/>
                <w:left w:val="none" w:sz="0" w:space="0" w:color="auto"/>
                <w:bottom w:val="none" w:sz="0" w:space="0" w:color="auto"/>
                <w:right w:val="none" w:sz="0" w:space="0" w:color="auto"/>
              </w:divBdr>
            </w:div>
          </w:divsChild>
        </w:div>
        <w:div w:id="668294235">
          <w:marLeft w:val="0"/>
          <w:marRight w:val="0"/>
          <w:marTop w:val="0"/>
          <w:marBottom w:val="0"/>
          <w:divBdr>
            <w:top w:val="none" w:sz="0" w:space="0" w:color="auto"/>
            <w:left w:val="none" w:sz="0" w:space="0" w:color="auto"/>
            <w:bottom w:val="none" w:sz="0" w:space="0" w:color="auto"/>
            <w:right w:val="none" w:sz="0" w:space="0" w:color="auto"/>
          </w:divBdr>
          <w:divsChild>
            <w:div w:id="1368025527">
              <w:marLeft w:val="0"/>
              <w:marRight w:val="0"/>
              <w:marTop w:val="0"/>
              <w:marBottom w:val="0"/>
              <w:divBdr>
                <w:top w:val="none" w:sz="0" w:space="0" w:color="auto"/>
                <w:left w:val="none" w:sz="0" w:space="0" w:color="auto"/>
                <w:bottom w:val="none" w:sz="0" w:space="0" w:color="auto"/>
                <w:right w:val="none" w:sz="0" w:space="0" w:color="auto"/>
              </w:divBdr>
            </w:div>
          </w:divsChild>
        </w:div>
        <w:div w:id="688527611">
          <w:marLeft w:val="0"/>
          <w:marRight w:val="0"/>
          <w:marTop w:val="0"/>
          <w:marBottom w:val="0"/>
          <w:divBdr>
            <w:top w:val="none" w:sz="0" w:space="0" w:color="auto"/>
            <w:left w:val="none" w:sz="0" w:space="0" w:color="auto"/>
            <w:bottom w:val="none" w:sz="0" w:space="0" w:color="auto"/>
            <w:right w:val="none" w:sz="0" w:space="0" w:color="auto"/>
          </w:divBdr>
          <w:divsChild>
            <w:div w:id="428935693">
              <w:marLeft w:val="0"/>
              <w:marRight w:val="0"/>
              <w:marTop w:val="0"/>
              <w:marBottom w:val="0"/>
              <w:divBdr>
                <w:top w:val="none" w:sz="0" w:space="0" w:color="auto"/>
                <w:left w:val="none" w:sz="0" w:space="0" w:color="auto"/>
                <w:bottom w:val="none" w:sz="0" w:space="0" w:color="auto"/>
                <w:right w:val="none" w:sz="0" w:space="0" w:color="auto"/>
              </w:divBdr>
            </w:div>
          </w:divsChild>
        </w:div>
        <w:div w:id="701898677">
          <w:marLeft w:val="0"/>
          <w:marRight w:val="0"/>
          <w:marTop w:val="0"/>
          <w:marBottom w:val="0"/>
          <w:divBdr>
            <w:top w:val="none" w:sz="0" w:space="0" w:color="auto"/>
            <w:left w:val="none" w:sz="0" w:space="0" w:color="auto"/>
            <w:bottom w:val="none" w:sz="0" w:space="0" w:color="auto"/>
            <w:right w:val="none" w:sz="0" w:space="0" w:color="auto"/>
          </w:divBdr>
          <w:divsChild>
            <w:div w:id="439303200">
              <w:marLeft w:val="0"/>
              <w:marRight w:val="0"/>
              <w:marTop w:val="0"/>
              <w:marBottom w:val="0"/>
              <w:divBdr>
                <w:top w:val="none" w:sz="0" w:space="0" w:color="auto"/>
                <w:left w:val="none" w:sz="0" w:space="0" w:color="auto"/>
                <w:bottom w:val="none" w:sz="0" w:space="0" w:color="auto"/>
                <w:right w:val="none" w:sz="0" w:space="0" w:color="auto"/>
              </w:divBdr>
            </w:div>
          </w:divsChild>
        </w:div>
        <w:div w:id="703403151">
          <w:marLeft w:val="0"/>
          <w:marRight w:val="0"/>
          <w:marTop w:val="0"/>
          <w:marBottom w:val="0"/>
          <w:divBdr>
            <w:top w:val="none" w:sz="0" w:space="0" w:color="auto"/>
            <w:left w:val="none" w:sz="0" w:space="0" w:color="auto"/>
            <w:bottom w:val="none" w:sz="0" w:space="0" w:color="auto"/>
            <w:right w:val="none" w:sz="0" w:space="0" w:color="auto"/>
          </w:divBdr>
          <w:divsChild>
            <w:div w:id="571475472">
              <w:marLeft w:val="0"/>
              <w:marRight w:val="0"/>
              <w:marTop w:val="0"/>
              <w:marBottom w:val="0"/>
              <w:divBdr>
                <w:top w:val="none" w:sz="0" w:space="0" w:color="auto"/>
                <w:left w:val="none" w:sz="0" w:space="0" w:color="auto"/>
                <w:bottom w:val="none" w:sz="0" w:space="0" w:color="auto"/>
                <w:right w:val="none" w:sz="0" w:space="0" w:color="auto"/>
              </w:divBdr>
            </w:div>
          </w:divsChild>
        </w:div>
        <w:div w:id="713652560">
          <w:marLeft w:val="0"/>
          <w:marRight w:val="0"/>
          <w:marTop w:val="0"/>
          <w:marBottom w:val="0"/>
          <w:divBdr>
            <w:top w:val="none" w:sz="0" w:space="0" w:color="auto"/>
            <w:left w:val="none" w:sz="0" w:space="0" w:color="auto"/>
            <w:bottom w:val="none" w:sz="0" w:space="0" w:color="auto"/>
            <w:right w:val="none" w:sz="0" w:space="0" w:color="auto"/>
          </w:divBdr>
          <w:divsChild>
            <w:div w:id="429277086">
              <w:marLeft w:val="0"/>
              <w:marRight w:val="0"/>
              <w:marTop w:val="0"/>
              <w:marBottom w:val="0"/>
              <w:divBdr>
                <w:top w:val="none" w:sz="0" w:space="0" w:color="auto"/>
                <w:left w:val="none" w:sz="0" w:space="0" w:color="auto"/>
                <w:bottom w:val="none" w:sz="0" w:space="0" w:color="auto"/>
                <w:right w:val="none" w:sz="0" w:space="0" w:color="auto"/>
              </w:divBdr>
            </w:div>
          </w:divsChild>
        </w:div>
        <w:div w:id="766195118">
          <w:marLeft w:val="0"/>
          <w:marRight w:val="0"/>
          <w:marTop w:val="0"/>
          <w:marBottom w:val="0"/>
          <w:divBdr>
            <w:top w:val="none" w:sz="0" w:space="0" w:color="auto"/>
            <w:left w:val="none" w:sz="0" w:space="0" w:color="auto"/>
            <w:bottom w:val="none" w:sz="0" w:space="0" w:color="auto"/>
            <w:right w:val="none" w:sz="0" w:space="0" w:color="auto"/>
          </w:divBdr>
          <w:divsChild>
            <w:div w:id="1095125892">
              <w:marLeft w:val="0"/>
              <w:marRight w:val="0"/>
              <w:marTop w:val="0"/>
              <w:marBottom w:val="0"/>
              <w:divBdr>
                <w:top w:val="none" w:sz="0" w:space="0" w:color="auto"/>
                <w:left w:val="none" w:sz="0" w:space="0" w:color="auto"/>
                <w:bottom w:val="none" w:sz="0" w:space="0" w:color="auto"/>
                <w:right w:val="none" w:sz="0" w:space="0" w:color="auto"/>
              </w:divBdr>
            </w:div>
          </w:divsChild>
        </w:div>
        <w:div w:id="771437069">
          <w:marLeft w:val="0"/>
          <w:marRight w:val="0"/>
          <w:marTop w:val="0"/>
          <w:marBottom w:val="0"/>
          <w:divBdr>
            <w:top w:val="none" w:sz="0" w:space="0" w:color="auto"/>
            <w:left w:val="none" w:sz="0" w:space="0" w:color="auto"/>
            <w:bottom w:val="none" w:sz="0" w:space="0" w:color="auto"/>
            <w:right w:val="none" w:sz="0" w:space="0" w:color="auto"/>
          </w:divBdr>
          <w:divsChild>
            <w:div w:id="1070733415">
              <w:marLeft w:val="0"/>
              <w:marRight w:val="0"/>
              <w:marTop w:val="0"/>
              <w:marBottom w:val="0"/>
              <w:divBdr>
                <w:top w:val="none" w:sz="0" w:space="0" w:color="auto"/>
                <w:left w:val="none" w:sz="0" w:space="0" w:color="auto"/>
                <w:bottom w:val="none" w:sz="0" w:space="0" w:color="auto"/>
                <w:right w:val="none" w:sz="0" w:space="0" w:color="auto"/>
              </w:divBdr>
            </w:div>
          </w:divsChild>
        </w:div>
        <w:div w:id="821853594">
          <w:marLeft w:val="0"/>
          <w:marRight w:val="0"/>
          <w:marTop w:val="0"/>
          <w:marBottom w:val="0"/>
          <w:divBdr>
            <w:top w:val="none" w:sz="0" w:space="0" w:color="auto"/>
            <w:left w:val="none" w:sz="0" w:space="0" w:color="auto"/>
            <w:bottom w:val="none" w:sz="0" w:space="0" w:color="auto"/>
            <w:right w:val="none" w:sz="0" w:space="0" w:color="auto"/>
          </w:divBdr>
          <w:divsChild>
            <w:div w:id="1795324504">
              <w:marLeft w:val="0"/>
              <w:marRight w:val="0"/>
              <w:marTop w:val="0"/>
              <w:marBottom w:val="0"/>
              <w:divBdr>
                <w:top w:val="none" w:sz="0" w:space="0" w:color="auto"/>
                <w:left w:val="none" w:sz="0" w:space="0" w:color="auto"/>
                <w:bottom w:val="none" w:sz="0" w:space="0" w:color="auto"/>
                <w:right w:val="none" w:sz="0" w:space="0" w:color="auto"/>
              </w:divBdr>
            </w:div>
          </w:divsChild>
        </w:div>
        <w:div w:id="847671080">
          <w:marLeft w:val="0"/>
          <w:marRight w:val="0"/>
          <w:marTop w:val="0"/>
          <w:marBottom w:val="0"/>
          <w:divBdr>
            <w:top w:val="none" w:sz="0" w:space="0" w:color="auto"/>
            <w:left w:val="none" w:sz="0" w:space="0" w:color="auto"/>
            <w:bottom w:val="none" w:sz="0" w:space="0" w:color="auto"/>
            <w:right w:val="none" w:sz="0" w:space="0" w:color="auto"/>
          </w:divBdr>
          <w:divsChild>
            <w:div w:id="1140075868">
              <w:marLeft w:val="0"/>
              <w:marRight w:val="0"/>
              <w:marTop w:val="0"/>
              <w:marBottom w:val="0"/>
              <w:divBdr>
                <w:top w:val="none" w:sz="0" w:space="0" w:color="auto"/>
                <w:left w:val="none" w:sz="0" w:space="0" w:color="auto"/>
                <w:bottom w:val="none" w:sz="0" w:space="0" w:color="auto"/>
                <w:right w:val="none" w:sz="0" w:space="0" w:color="auto"/>
              </w:divBdr>
            </w:div>
          </w:divsChild>
        </w:div>
        <w:div w:id="869956299">
          <w:marLeft w:val="0"/>
          <w:marRight w:val="0"/>
          <w:marTop w:val="0"/>
          <w:marBottom w:val="0"/>
          <w:divBdr>
            <w:top w:val="none" w:sz="0" w:space="0" w:color="auto"/>
            <w:left w:val="none" w:sz="0" w:space="0" w:color="auto"/>
            <w:bottom w:val="none" w:sz="0" w:space="0" w:color="auto"/>
            <w:right w:val="none" w:sz="0" w:space="0" w:color="auto"/>
          </w:divBdr>
          <w:divsChild>
            <w:div w:id="1912739126">
              <w:marLeft w:val="0"/>
              <w:marRight w:val="0"/>
              <w:marTop w:val="0"/>
              <w:marBottom w:val="0"/>
              <w:divBdr>
                <w:top w:val="none" w:sz="0" w:space="0" w:color="auto"/>
                <w:left w:val="none" w:sz="0" w:space="0" w:color="auto"/>
                <w:bottom w:val="none" w:sz="0" w:space="0" w:color="auto"/>
                <w:right w:val="none" w:sz="0" w:space="0" w:color="auto"/>
              </w:divBdr>
            </w:div>
          </w:divsChild>
        </w:div>
        <w:div w:id="893977032">
          <w:marLeft w:val="0"/>
          <w:marRight w:val="0"/>
          <w:marTop w:val="0"/>
          <w:marBottom w:val="0"/>
          <w:divBdr>
            <w:top w:val="none" w:sz="0" w:space="0" w:color="auto"/>
            <w:left w:val="none" w:sz="0" w:space="0" w:color="auto"/>
            <w:bottom w:val="none" w:sz="0" w:space="0" w:color="auto"/>
            <w:right w:val="none" w:sz="0" w:space="0" w:color="auto"/>
          </w:divBdr>
          <w:divsChild>
            <w:div w:id="68887265">
              <w:marLeft w:val="0"/>
              <w:marRight w:val="0"/>
              <w:marTop w:val="0"/>
              <w:marBottom w:val="0"/>
              <w:divBdr>
                <w:top w:val="none" w:sz="0" w:space="0" w:color="auto"/>
                <w:left w:val="none" w:sz="0" w:space="0" w:color="auto"/>
                <w:bottom w:val="none" w:sz="0" w:space="0" w:color="auto"/>
                <w:right w:val="none" w:sz="0" w:space="0" w:color="auto"/>
              </w:divBdr>
            </w:div>
          </w:divsChild>
        </w:div>
        <w:div w:id="946355619">
          <w:marLeft w:val="0"/>
          <w:marRight w:val="0"/>
          <w:marTop w:val="0"/>
          <w:marBottom w:val="0"/>
          <w:divBdr>
            <w:top w:val="none" w:sz="0" w:space="0" w:color="auto"/>
            <w:left w:val="none" w:sz="0" w:space="0" w:color="auto"/>
            <w:bottom w:val="none" w:sz="0" w:space="0" w:color="auto"/>
            <w:right w:val="none" w:sz="0" w:space="0" w:color="auto"/>
          </w:divBdr>
          <w:divsChild>
            <w:div w:id="1747414539">
              <w:marLeft w:val="0"/>
              <w:marRight w:val="0"/>
              <w:marTop w:val="0"/>
              <w:marBottom w:val="0"/>
              <w:divBdr>
                <w:top w:val="none" w:sz="0" w:space="0" w:color="auto"/>
                <w:left w:val="none" w:sz="0" w:space="0" w:color="auto"/>
                <w:bottom w:val="none" w:sz="0" w:space="0" w:color="auto"/>
                <w:right w:val="none" w:sz="0" w:space="0" w:color="auto"/>
              </w:divBdr>
            </w:div>
          </w:divsChild>
        </w:div>
        <w:div w:id="961420422">
          <w:marLeft w:val="0"/>
          <w:marRight w:val="0"/>
          <w:marTop w:val="0"/>
          <w:marBottom w:val="0"/>
          <w:divBdr>
            <w:top w:val="none" w:sz="0" w:space="0" w:color="auto"/>
            <w:left w:val="none" w:sz="0" w:space="0" w:color="auto"/>
            <w:bottom w:val="none" w:sz="0" w:space="0" w:color="auto"/>
            <w:right w:val="none" w:sz="0" w:space="0" w:color="auto"/>
          </w:divBdr>
          <w:divsChild>
            <w:div w:id="1161697874">
              <w:marLeft w:val="0"/>
              <w:marRight w:val="0"/>
              <w:marTop w:val="0"/>
              <w:marBottom w:val="0"/>
              <w:divBdr>
                <w:top w:val="none" w:sz="0" w:space="0" w:color="auto"/>
                <w:left w:val="none" w:sz="0" w:space="0" w:color="auto"/>
                <w:bottom w:val="none" w:sz="0" w:space="0" w:color="auto"/>
                <w:right w:val="none" w:sz="0" w:space="0" w:color="auto"/>
              </w:divBdr>
            </w:div>
          </w:divsChild>
        </w:div>
        <w:div w:id="1018314981">
          <w:marLeft w:val="0"/>
          <w:marRight w:val="0"/>
          <w:marTop w:val="0"/>
          <w:marBottom w:val="0"/>
          <w:divBdr>
            <w:top w:val="none" w:sz="0" w:space="0" w:color="auto"/>
            <w:left w:val="none" w:sz="0" w:space="0" w:color="auto"/>
            <w:bottom w:val="none" w:sz="0" w:space="0" w:color="auto"/>
            <w:right w:val="none" w:sz="0" w:space="0" w:color="auto"/>
          </w:divBdr>
          <w:divsChild>
            <w:div w:id="1566263433">
              <w:marLeft w:val="0"/>
              <w:marRight w:val="0"/>
              <w:marTop w:val="0"/>
              <w:marBottom w:val="0"/>
              <w:divBdr>
                <w:top w:val="none" w:sz="0" w:space="0" w:color="auto"/>
                <w:left w:val="none" w:sz="0" w:space="0" w:color="auto"/>
                <w:bottom w:val="none" w:sz="0" w:space="0" w:color="auto"/>
                <w:right w:val="none" w:sz="0" w:space="0" w:color="auto"/>
              </w:divBdr>
            </w:div>
          </w:divsChild>
        </w:div>
        <w:div w:id="1088426262">
          <w:marLeft w:val="0"/>
          <w:marRight w:val="0"/>
          <w:marTop w:val="0"/>
          <w:marBottom w:val="0"/>
          <w:divBdr>
            <w:top w:val="none" w:sz="0" w:space="0" w:color="auto"/>
            <w:left w:val="none" w:sz="0" w:space="0" w:color="auto"/>
            <w:bottom w:val="none" w:sz="0" w:space="0" w:color="auto"/>
            <w:right w:val="none" w:sz="0" w:space="0" w:color="auto"/>
          </w:divBdr>
          <w:divsChild>
            <w:div w:id="1538816284">
              <w:marLeft w:val="0"/>
              <w:marRight w:val="0"/>
              <w:marTop w:val="0"/>
              <w:marBottom w:val="0"/>
              <w:divBdr>
                <w:top w:val="none" w:sz="0" w:space="0" w:color="auto"/>
                <w:left w:val="none" w:sz="0" w:space="0" w:color="auto"/>
                <w:bottom w:val="none" w:sz="0" w:space="0" w:color="auto"/>
                <w:right w:val="none" w:sz="0" w:space="0" w:color="auto"/>
              </w:divBdr>
            </w:div>
          </w:divsChild>
        </w:div>
        <w:div w:id="1146166224">
          <w:marLeft w:val="0"/>
          <w:marRight w:val="0"/>
          <w:marTop w:val="0"/>
          <w:marBottom w:val="0"/>
          <w:divBdr>
            <w:top w:val="none" w:sz="0" w:space="0" w:color="auto"/>
            <w:left w:val="none" w:sz="0" w:space="0" w:color="auto"/>
            <w:bottom w:val="none" w:sz="0" w:space="0" w:color="auto"/>
            <w:right w:val="none" w:sz="0" w:space="0" w:color="auto"/>
          </w:divBdr>
          <w:divsChild>
            <w:div w:id="147482112">
              <w:marLeft w:val="0"/>
              <w:marRight w:val="0"/>
              <w:marTop w:val="0"/>
              <w:marBottom w:val="0"/>
              <w:divBdr>
                <w:top w:val="none" w:sz="0" w:space="0" w:color="auto"/>
                <w:left w:val="none" w:sz="0" w:space="0" w:color="auto"/>
                <w:bottom w:val="none" w:sz="0" w:space="0" w:color="auto"/>
                <w:right w:val="none" w:sz="0" w:space="0" w:color="auto"/>
              </w:divBdr>
            </w:div>
          </w:divsChild>
        </w:div>
        <w:div w:id="1184054088">
          <w:marLeft w:val="0"/>
          <w:marRight w:val="0"/>
          <w:marTop w:val="0"/>
          <w:marBottom w:val="0"/>
          <w:divBdr>
            <w:top w:val="none" w:sz="0" w:space="0" w:color="auto"/>
            <w:left w:val="none" w:sz="0" w:space="0" w:color="auto"/>
            <w:bottom w:val="none" w:sz="0" w:space="0" w:color="auto"/>
            <w:right w:val="none" w:sz="0" w:space="0" w:color="auto"/>
          </w:divBdr>
          <w:divsChild>
            <w:div w:id="804472091">
              <w:marLeft w:val="0"/>
              <w:marRight w:val="0"/>
              <w:marTop w:val="0"/>
              <w:marBottom w:val="0"/>
              <w:divBdr>
                <w:top w:val="none" w:sz="0" w:space="0" w:color="auto"/>
                <w:left w:val="none" w:sz="0" w:space="0" w:color="auto"/>
                <w:bottom w:val="none" w:sz="0" w:space="0" w:color="auto"/>
                <w:right w:val="none" w:sz="0" w:space="0" w:color="auto"/>
              </w:divBdr>
            </w:div>
          </w:divsChild>
        </w:div>
        <w:div w:id="1237712965">
          <w:marLeft w:val="0"/>
          <w:marRight w:val="0"/>
          <w:marTop w:val="0"/>
          <w:marBottom w:val="0"/>
          <w:divBdr>
            <w:top w:val="none" w:sz="0" w:space="0" w:color="auto"/>
            <w:left w:val="none" w:sz="0" w:space="0" w:color="auto"/>
            <w:bottom w:val="none" w:sz="0" w:space="0" w:color="auto"/>
            <w:right w:val="none" w:sz="0" w:space="0" w:color="auto"/>
          </w:divBdr>
          <w:divsChild>
            <w:div w:id="2044094113">
              <w:marLeft w:val="0"/>
              <w:marRight w:val="0"/>
              <w:marTop w:val="0"/>
              <w:marBottom w:val="0"/>
              <w:divBdr>
                <w:top w:val="none" w:sz="0" w:space="0" w:color="auto"/>
                <w:left w:val="none" w:sz="0" w:space="0" w:color="auto"/>
                <w:bottom w:val="none" w:sz="0" w:space="0" w:color="auto"/>
                <w:right w:val="none" w:sz="0" w:space="0" w:color="auto"/>
              </w:divBdr>
            </w:div>
          </w:divsChild>
        </w:div>
        <w:div w:id="1309630728">
          <w:marLeft w:val="0"/>
          <w:marRight w:val="0"/>
          <w:marTop w:val="0"/>
          <w:marBottom w:val="0"/>
          <w:divBdr>
            <w:top w:val="none" w:sz="0" w:space="0" w:color="auto"/>
            <w:left w:val="none" w:sz="0" w:space="0" w:color="auto"/>
            <w:bottom w:val="none" w:sz="0" w:space="0" w:color="auto"/>
            <w:right w:val="none" w:sz="0" w:space="0" w:color="auto"/>
          </w:divBdr>
          <w:divsChild>
            <w:div w:id="1243222690">
              <w:marLeft w:val="0"/>
              <w:marRight w:val="0"/>
              <w:marTop w:val="0"/>
              <w:marBottom w:val="0"/>
              <w:divBdr>
                <w:top w:val="none" w:sz="0" w:space="0" w:color="auto"/>
                <w:left w:val="none" w:sz="0" w:space="0" w:color="auto"/>
                <w:bottom w:val="none" w:sz="0" w:space="0" w:color="auto"/>
                <w:right w:val="none" w:sz="0" w:space="0" w:color="auto"/>
              </w:divBdr>
            </w:div>
          </w:divsChild>
        </w:div>
        <w:div w:id="1350907776">
          <w:marLeft w:val="0"/>
          <w:marRight w:val="0"/>
          <w:marTop w:val="0"/>
          <w:marBottom w:val="0"/>
          <w:divBdr>
            <w:top w:val="none" w:sz="0" w:space="0" w:color="auto"/>
            <w:left w:val="none" w:sz="0" w:space="0" w:color="auto"/>
            <w:bottom w:val="none" w:sz="0" w:space="0" w:color="auto"/>
            <w:right w:val="none" w:sz="0" w:space="0" w:color="auto"/>
          </w:divBdr>
          <w:divsChild>
            <w:div w:id="51470632">
              <w:marLeft w:val="0"/>
              <w:marRight w:val="0"/>
              <w:marTop w:val="0"/>
              <w:marBottom w:val="0"/>
              <w:divBdr>
                <w:top w:val="none" w:sz="0" w:space="0" w:color="auto"/>
                <w:left w:val="none" w:sz="0" w:space="0" w:color="auto"/>
                <w:bottom w:val="none" w:sz="0" w:space="0" w:color="auto"/>
                <w:right w:val="none" w:sz="0" w:space="0" w:color="auto"/>
              </w:divBdr>
            </w:div>
          </w:divsChild>
        </w:div>
        <w:div w:id="1373729168">
          <w:marLeft w:val="0"/>
          <w:marRight w:val="0"/>
          <w:marTop w:val="0"/>
          <w:marBottom w:val="0"/>
          <w:divBdr>
            <w:top w:val="none" w:sz="0" w:space="0" w:color="auto"/>
            <w:left w:val="none" w:sz="0" w:space="0" w:color="auto"/>
            <w:bottom w:val="none" w:sz="0" w:space="0" w:color="auto"/>
            <w:right w:val="none" w:sz="0" w:space="0" w:color="auto"/>
          </w:divBdr>
          <w:divsChild>
            <w:div w:id="446776874">
              <w:marLeft w:val="0"/>
              <w:marRight w:val="0"/>
              <w:marTop w:val="0"/>
              <w:marBottom w:val="0"/>
              <w:divBdr>
                <w:top w:val="none" w:sz="0" w:space="0" w:color="auto"/>
                <w:left w:val="none" w:sz="0" w:space="0" w:color="auto"/>
                <w:bottom w:val="none" w:sz="0" w:space="0" w:color="auto"/>
                <w:right w:val="none" w:sz="0" w:space="0" w:color="auto"/>
              </w:divBdr>
            </w:div>
          </w:divsChild>
        </w:div>
        <w:div w:id="1389185458">
          <w:marLeft w:val="0"/>
          <w:marRight w:val="0"/>
          <w:marTop w:val="0"/>
          <w:marBottom w:val="0"/>
          <w:divBdr>
            <w:top w:val="none" w:sz="0" w:space="0" w:color="auto"/>
            <w:left w:val="none" w:sz="0" w:space="0" w:color="auto"/>
            <w:bottom w:val="none" w:sz="0" w:space="0" w:color="auto"/>
            <w:right w:val="none" w:sz="0" w:space="0" w:color="auto"/>
          </w:divBdr>
          <w:divsChild>
            <w:div w:id="1642425067">
              <w:marLeft w:val="0"/>
              <w:marRight w:val="0"/>
              <w:marTop w:val="0"/>
              <w:marBottom w:val="0"/>
              <w:divBdr>
                <w:top w:val="none" w:sz="0" w:space="0" w:color="auto"/>
                <w:left w:val="none" w:sz="0" w:space="0" w:color="auto"/>
                <w:bottom w:val="none" w:sz="0" w:space="0" w:color="auto"/>
                <w:right w:val="none" w:sz="0" w:space="0" w:color="auto"/>
              </w:divBdr>
            </w:div>
          </w:divsChild>
        </w:div>
        <w:div w:id="1403210280">
          <w:marLeft w:val="0"/>
          <w:marRight w:val="0"/>
          <w:marTop w:val="0"/>
          <w:marBottom w:val="0"/>
          <w:divBdr>
            <w:top w:val="none" w:sz="0" w:space="0" w:color="auto"/>
            <w:left w:val="none" w:sz="0" w:space="0" w:color="auto"/>
            <w:bottom w:val="none" w:sz="0" w:space="0" w:color="auto"/>
            <w:right w:val="none" w:sz="0" w:space="0" w:color="auto"/>
          </w:divBdr>
          <w:divsChild>
            <w:div w:id="1581791595">
              <w:marLeft w:val="0"/>
              <w:marRight w:val="0"/>
              <w:marTop w:val="0"/>
              <w:marBottom w:val="0"/>
              <w:divBdr>
                <w:top w:val="none" w:sz="0" w:space="0" w:color="auto"/>
                <w:left w:val="none" w:sz="0" w:space="0" w:color="auto"/>
                <w:bottom w:val="none" w:sz="0" w:space="0" w:color="auto"/>
                <w:right w:val="none" w:sz="0" w:space="0" w:color="auto"/>
              </w:divBdr>
            </w:div>
          </w:divsChild>
        </w:div>
        <w:div w:id="1431661385">
          <w:marLeft w:val="0"/>
          <w:marRight w:val="0"/>
          <w:marTop w:val="0"/>
          <w:marBottom w:val="0"/>
          <w:divBdr>
            <w:top w:val="none" w:sz="0" w:space="0" w:color="auto"/>
            <w:left w:val="none" w:sz="0" w:space="0" w:color="auto"/>
            <w:bottom w:val="none" w:sz="0" w:space="0" w:color="auto"/>
            <w:right w:val="none" w:sz="0" w:space="0" w:color="auto"/>
          </w:divBdr>
          <w:divsChild>
            <w:div w:id="1679887386">
              <w:marLeft w:val="0"/>
              <w:marRight w:val="0"/>
              <w:marTop w:val="0"/>
              <w:marBottom w:val="0"/>
              <w:divBdr>
                <w:top w:val="none" w:sz="0" w:space="0" w:color="auto"/>
                <w:left w:val="none" w:sz="0" w:space="0" w:color="auto"/>
                <w:bottom w:val="none" w:sz="0" w:space="0" w:color="auto"/>
                <w:right w:val="none" w:sz="0" w:space="0" w:color="auto"/>
              </w:divBdr>
            </w:div>
          </w:divsChild>
        </w:div>
        <w:div w:id="1461847828">
          <w:marLeft w:val="0"/>
          <w:marRight w:val="0"/>
          <w:marTop w:val="0"/>
          <w:marBottom w:val="0"/>
          <w:divBdr>
            <w:top w:val="none" w:sz="0" w:space="0" w:color="auto"/>
            <w:left w:val="none" w:sz="0" w:space="0" w:color="auto"/>
            <w:bottom w:val="none" w:sz="0" w:space="0" w:color="auto"/>
            <w:right w:val="none" w:sz="0" w:space="0" w:color="auto"/>
          </w:divBdr>
          <w:divsChild>
            <w:div w:id="701396459">
              <w:marLeft w:val="0"/>
              <w:marRight w:val="0"/>
              <w:marTop w:val="0"/>
              <w:marBottom w:val="0"/>
              <w:divBdr>
                <w:top w:val="none" w:sz="0" w:space="0" w:color="auto"/>
                <w:left w:val="none" w:sz="0" w:space="0" w:color="auto"/>
                <w:bottom w:val="none" w:sz="0" w:space="0" w:color="auto"/>
                <w:right w:val="none" w:sz="0" w:space="0" w:color="auto"/>
              </w:divBdr>
            </w:div>
          </w:divsChild>
        </w:div>
        <w:div w:id="1464883665">
          <w:marLeft w:val="0"/>
          <w:marRight w:val="0"/>
          <w:marTop w:val="0"/>
          <w:marBottom w:val="0"/>
          <w:divBdr>
            <w:top w:val="none" w:sz="0" w:space="0" w:color="auto"/>
            <w:left w:val="none" w:sz="0" w:space="0" w:color="auto"/>
            <w:bottom w:val="none" w:sz="0" w:space="0" w:color="auto"/>
            <w:right w:val="none" w:sz="0" w:space="0" w:color="auto"/>
          </w:divBdr>
          <w:divsChild>
            <w:div w:id="759985546">
              <w:marLeft w:val="0"/>
              <w:marRight w:val="0"/>
              <w:marTop w:val="0"/>
              <w:marBottom w:val="0"/>
              <w:divBdr>
                <w:top w:val="none" w:sz="0" w:space="0" w:color="auto"/>
                <w:left w:val="none" w:sz="0" w:space="0" w:color="auto"/>
                <w:bottom w:val="none" w:sz="0" w:space="0" w:color="auto"/>
                <w:right w:val="none" w:sz="0" w:space="0" w:color="auto"/>
              </w:divBdr>
            </w:div>
          </w:divsChild>
        </w:div>
        <w:div w:id="1511336680">
          <w:marLeft w:val="0"/>
          <w:marRight w:val="0"/>
          <w:marTop w:val="0"/>
          <w:marBottom w:val="0"/>
          <w:divBdr>
            <w:top w:val="none" w:sz="0" w:space="0" w:color="auto"/>
            <w:left w:val="none" w:sz="0" w:space="0" w:color="auto"/>
            <w:bottom w:val="none" w:sz="0" w:space="0" w:color="auto"/>
            <w:right w:val="none" w:sz="0" w:space="0" w:color="auto"/>
          </w:divBdr>
          <w:divsChild>
            <w:div w:id="1280717269">
              <w:marLeft w:val="0"/>
              <w:marRight w:val="0"/>
              <w:marTop w:val="0"/>
              <w:marBottom w:val="0"/>
              <w:divBdr>
                <w:top w:val="none" w:sz="0" w:space="0" w:color="auto"/>
                <w:left w:val="none" w:sz="0" w:space="0" w:color="auto"/>
                <w:bottom w:val="none" w:sz="0" w:space="0" w:color="auto"/>
                <w:right w:val="none" w:sz="0" w:space="0" w:color="auto"/>
              </w:divBdr>
            </w:div>
          </w:divsChild>
        </w:div>
        <w:div w:id="1543905689">
          <w:marLeft w:val="0"/>
          <w:marRight w:val="0"/>
          <w:marTop w:val="0"/>
          <w:marBottom w:val="0"/>
          <w:divBdr>
            <w:top w:val="none" w:sz="0" w:space="0" w:color="auto"/>
            <w:left w:val="none" w:sz="0" w:space="0" w:color="auto"/>
            <w:bottom w:val="none" w:sz="0" w:space="0" w:color="auto"/>
            <w:right w:val="none" w:sz="0" w:space="0" w:color="auto"/>
          </w:divBdr>
          <w:divsChild>
            <w:div w:id="2144153105">
              <w:marLeft w:val="0"/>
              <w:marRight w:val="0"/>
              <w:marTop w:val="0"/>
              <w:marBottom w:val="0"/>
              <w:divBdr>
                <w:top w:val="none" w:sz="0" w:space="0" w:color="auto"/>
                <w:left w:val="none" w:sz="0" w:space="0" w:color="auto"/>
                <w:bottom w:val="none" w:sz="0" w:space="0" w:color="auto"/>
                <w:right w:val="none" w:sz="0" w:space="0" w:color="auto"/>
              </w:divBdr>
            </w:div>
          </w:divsChild>
        </w:div>
        <w:div w:id="1569806135">
          <w:marLeft w:val="0"/>
          <w:marRight w:val="0"/>
          <w:marTop w:val="0"/>
          <w:marBottom w:val="0"/>
          <w:divBdr>
            <w:top w:val="none" w:sz="0" w:space="0" w:color="auto"/>
            <w:left w:val="none" w:sz="0" w:space="0" w:color="auto"/>
            <w:bottom w:val="none" w:sz="0" w:space="0" w:color="auto"/>
            <w:right w:val="none" w:sz="0" w:space="0" w:color="auto"/>
          </w:divBdr>
          <w:divsChild>
            <w:div w:id="1334526953">
              <w:marLeft w:val="0"/>
              <w:marRight w:val="0"/>
              <w:marTop w:val="0"/>
              <w:marBottom w:val="0"/>
              <w:divBdr>
                <w:top w:val="none" w:sz="0" w:space="0" w:color="auto"/>
                <w:left w:val="none" w:sz="0" w:space="0" w:color="auto"/>
                <w:bottom w:val="none" w:sz="0" w:space="0" w:color="auto"/>
                <w:right w:val="none" w:sz="0" w:space="0" w:color="auto"/>
              </w:divBdr>
            </w:div>
          </w:divsChild>
        </w:div>
        <w:div w:id="1610045733">
          <w:marLeft w:val="0"/>
          <w:marRight w:val="0"/>
          <w:marTop w:val="0"/>
          <w:marBottom w:val="0"/>
          <w:divBdr>
            <w:top w:val="none" w:sz="0" w:space="0" w:color="auto"/>
            <w:left w:val="none" w:sz="0" w:space="0" w:color="auto"/>
            <w:bottom w:val="none" w:sz="0" w:space="0" w:color="auto"/>
            <w:right w:val="none" w:sz="0" w:space="0" w:color="auto"/>
          </w:divBdr>
          <w:divsChild>
            <w:div w:id="906182746">
              <w:marLeft w:val="0"/>
              <w:marRight w:val="0"/>
              <w:marTop w:val="0"/>
              <w:marBottom w:val="0"/>
              <w:divBdr>
                <w:top w:val="none" w:sz="0" w:space="0" w:color="auto"/>
                <w:left w:val="none" w:sz="0" w:space="0" w:color="auto"/>
                <w:bottom w:val="none" w:sz="0" w:space="0" w:color="auto"/>
                <w:right w:val="none" w:sz="0" w:space="0" w:color="auto"/>
              </w:divBdr>
            </w:div>
          </w:divsChild>
        </w:div>
        <w:div w:id="1631739123">
          <w:marLeft w:val="0"/>
          <w:marRight w:val="0"/>
          <w:marTop w:val="0"/>
          <w:marBottom w:val="0"/>
          <w:divBdr>
            <w:top w:val="none" w:sz="0" w:space="0" w:color="auto"/>
            <w:left w:val="none" w:sz="0" w:space="0" w:color="auto"/>
            <w:bottom w:val="none" w:sz="0" w:space="0" w:color="auto"/>
            <w:right w:val="none" w:sz="0" w:space="0" w:color="auto"/>
          </w:divBdr>
          <w:divsChild>
            <w:div w:id="1845169842">
              <w:marLeft w:val="0"/>
              <w:marRight w:val="0"/>
              <w:marTop w:val="0"/>
              <w:marBottom w:val="0"/>
              <w:divBdr>
                <w:top w:val="none" w:sz="0" w:space="0" w:color="auto"/>
                <w:left w:val="none" w:sz="0" w:space="0" w:color="auto"/>
                <w:bottom w:val="none" w:sz="0" w:space="0" w:color="auto"/>
                <w:right w:val="none" w:sz="0" w:space="0" w:color="auto"/>
              </w:divBdr>
            </w:div>
          </w:divsChild>
        </w:div>
        <w:div w:id="1654723181">
          <w:marLeft w:val="0"/>
          <w:marRight w:val="0"/>
          <w:marTop w:val="0"/>
          <w:marBottom w:val="0"/>
          <w:divBdr>
            <w:top w:val="none" w:sz="0" w:space="0" w:color="auto"/>
            <w:left w:val="none" w:sz="0" w:space="0" w:color="auto"/>
            <w:bottom w:val="none" w:sz="0" w:space="0" w:color="auto"/>
            <w:right w:val="none" w:sz="0" w:space="0" w:color="auto"/>
          </w:divBdr>
          <w:divsChild>
            <w:div w:id="38287737">
              <w:marLeft w:val="0"/>
              <w:marRight w:val="0"/>
              <w:marTop w:val="0"/>
              <w:marBottom w:val="0"/>
              <w:divBdr>
                <w:top w:val="none" w:sz="0" w:space="0" w:color="auto"/>
                <w:left w:val="none" w:sz="0" w:space="0" w:color="auto"/>
                <w:bottom w:val="none" w:sz="0" w:space="0" w:color="auto"/>
                <w:right w:val="none" w:sz="0" w:space="0" w:color="auto"/>
              </w:divBdr>
            </w:div>
          </w:divsChild>
        </w:div>
        <w:div w:id="1667975565">
          <w:marLeft w:val="0"/>
          <w:marRight w:val="0"/>
          <w:marTop w:val="0"/>
          <w:marBottom w:val="0"/>
          <w:divBdr>
            <w:top w:val="none" w:sz="0" w:space="0" w:color="auto"/>
            <w:left w:val="none" w:sz="0" w:space="0" w:color="auto"/>
            <w:bottom w:val="none" w:sz="0" w:space="0" w:color="auto"/>
            <w:right w:val="none" w:sz="0" w:space="0" w:color="auto"/>
          </w:divBdr>
          <w:divsChild>
            <w:div w:id="1403019540">
              <w:marLeft w:val="0"/>
              <w:marRight w:val="0"/>
              <w:marTop w:val="0"/>
              <w:marBottom w:val="0"/>
              <w:divBdr>
                <w:top w:val="none" w:sz="0" w:space="0" w:color="auto"/>
                <w:left w:val="none" w:sz="0" w:space="0" w:color="auto"/>
                <w:bottom w:val="none" w:sz="0" w:space="0" w:color="auto"/>
                <w:right w:val="none" w:sz="0" w:space="0" w:color="auto"/>
              </w:divBdr>
            </w:div>
          </w:divsChild>
        </w:div>
        <w:div w:id="1678725720">
          <w:marLeft w:val="0"/>
          <w:marRight w:val="0"/>
          <w:marTop w:val="0"/>
          <w:marBottom w:val="0"/>
          <w:divBdr>
            <w:top w:val="none" w:sz="0" w:space="0" w:color="auto"/>
            <w:left w:val="none" w:sz="0" w:space="0" w:color="auto"/>
            <w:bottom w:val="none" w:sz="0" w:space="0" w:color="auto"/>
            <w:right w:val="none" w:sz="0" w:space="0" w:color="auto"/>
          </w:divBdr>
          <w:divsChild>
            <w:div w:id="1798526941">
              <w:marLeft w:val="0"/>
              <w:marRight w:val="0"/>
              <w:marTop w:val="0"/>
              <w:marBottom w:val="0"/>
              <w:divBdr>
                <w:top w:val="none" w:sz="0" w:space="0" w:color="auto"/>
                <w:left w:val="none" w:sz="0" w:space="0" w:color="auto"/>
                <w:bottom w:val="none" w:sz="0" w:space="0" w:color="auto"/>
                <w:right w:val="none" w:sz="0" w:space="0" w:color="auto"/>
              </w:divBdr>
            </w:div>
          </w:divsChild>
        </w:div>
        <w:div w:id="1690981945">
          <w:marLeft w:val="0"/>
          <w:marRight w:val="0"/>
          <w:marTop w:val="0"/>
          <w:marBottom w:val="0"/>
          <w:divBdr>
            <w:top w:val="none" w:sz="0" w:space="0" w:color="auto"/>
            <w:left w:val="none" w:sz="0" w:space="0" w:color="auto"/>
            <w:bottom w:val="none" w:sz="0" w:space="0" w:color="auto"/>
            <w:right w:val="none" w:sz="0" w:space="0" w:color="auto"/>
          </w:divBdr>
          <w:divsChild>
            <w:div w:id="1561012046">
              <w:marLeft w:val="0"/>
              <w:marRight w:val="0"/>
              <w:marTop w:val="0"/>
              <w:marBottom w:val="0"/>
              <w:divBdr>
                <w:top w:val="none" w:sz="0" w:space="0" w:color="auto"/>
                <w:left w:val="none" w:sz="0" w:space="0" w:color="auto"/>
                <w:bottom w:val="none" w:sz="0" w:space="0" w:color="auto"/>
                <w:right w:val="none" w:sz="0" w:space="0" w:color="auto"/>
              </w:divBdr>
            </w:div>
          </w:divsChild>
        </w:div>
        <w:div w:id="1732461813">
          <w:marLeft w:val="0"/>
          <w:marRight w:val="0"/>
          <w:marTop w:val="0"/>
          <w:marBottom w:val="0"/>
          <w:divBdr>
            <w:top w:val="none" w:sz="0" w:space="0" w:color="auto"/>
            <w:left w:val="none" w:sz="0" w:space="0" w:color="auto"/>
            <w:bottom w:val="none" w:sz="0" w:space="0" w:color="auto"/>
            <w:right w:val="none" w:sz="0" w:space="0" w:color="auto"/>
          </w:divBdr>
          <w:divsChild>
            <w:div w:id="1855221700">
              <w:marLeft w:val="0"/>
              <w:marRight w:val="0"/>
              <w:marTop w:val="0"/>
              <w:marBottom w:val="0"/>
              <w:divBdr>
                <w:top w:val="none" w:sz="0" w:space="0" w:color="auto"/>
                <w:left w:val="none" w:sz="0" w:space="0" w:color="auto"/>
                <w:bottom w:val="none" w:sz="0" w:space="0" w:color="auto"/>
                <w:right w:val="none" w:sz="0" w:space="0" w:color="auto"/>
              </w:divBdr>
            </w:div>
          </w:divsChild>
        </w:div>
        <w:div w:id="1743602435">
          <w:marLeft w:val="0"/>
          <w:marRight w:val="0"/>
          <w:marTop w:val="0"/>
          <w:marBottom w:val="0"/>
          <w:divBdr>
            <w:top w:val="none" w:sz="0" w:space="0" w:color="auto"/>
            <w:left w:val="none" w:sz="0" w:space="0" w:color="auto"/>
            <w:bottom w:val="none" w:sz="0" w:space="0" w:color="auto"/>
            <w:right w:val="none" w:sz="0" w:space="0" w:color="auto"/>
          </w:divBdr>
          <w:divsChild>
            <w:div w:id="673192130">
              <w:marLeft w:val="0"/>
              <w:marRight w:val="0"/>
              <w:marTop w:val="0"/>
              <w:marBottom w:val="0"/>
              <w:divBdr>
                <w:top w:val="none" w:sz="0" w:space="0" w:color="auto"/>
                <w:left w:val="none" w:sz="0" w:space="0" w:color="auto"/>
                <w:bottom w:val="none" w:sz="0" w:space="0" w:color="auto"/>
                <w:right w:val="none" w:sz="0" w:space="0" w:color="auto"/>
              </w:divBdr>
            </w:div>
          </w:divsChild>
        </w:div>
        <w:div w:id="1746686871">
          <w:marLeft w:val="0"/>
          <w:marRight w:val="0"/>
          <w:marTop w:val="0"/>
          <w:marBottom w:val="0"/>
          <w:divBdr>
            <w:top w:val="none" w:sz="0" w:space="0" w:color="auto"/>
            <w:left w:val="none" w:sz="0" w:space="0" w:color="auto"/>
            <w:bottom w:val="none" w:sz="0" w:space="0" w:color="auto"/>
            <w:right w:val="none" w:sz="0" w:space="0" w:color="auto"/>
          </w:divBdr>
          <w:divsChild>
            <w:div w:id="874777430">
              <w:marLeft w:val="0"/>
              <w:marRight w:val="0"/>
              <w:marTop w:val="0"/>
              <w:marBottom w:val="0"/>
              <w:divBdr>
                <w:top w:val="none" w:sz="0" w:space="0" w:color="auto"/>
                <w:left w:val="none" w:sz="0" w:space="0" w:color="auto"/>
                <w:bottom w:val="none" w:sz="0" w:space="0" w:color="auto"/>
                <w:right w:val="none" w:sz="0" w:space="0" w:color="auto"/>
              </w:divBdr>
            </w:div>
          </w:divsChild>
        </w:div>
        <w:div w:id="1764105013">
          <w:marLeft w:val="0"/>
          <w:marRight w:val="0"/>
          <w:marTop w:val="0"/>
          <w:marBottom w:val="0"/>
          <w:divBdr>
            <w:top w:val="none" w:sz="0" w:space="0" w:color="auto"/>
            <w:left w:val="none" w:sz="0" w:space="0" w:color="auto"/>
            <w:bottom w:val="none" w:sz="0" w:space="0" w:color="auto"/>
            <w:right w:val="none" w:sz="0" w:space="0" w:color="auto"/>
          </w:divBdr>
          <w:divsChild>
            <w:div w:id="198247786">
              <w:marLeft w:val="0"/>
              <w:marRight w:val="0"/>
              <w:marTop w:val="0"/>
              <w:marBottom w:val="0"/>
              <w:divBdr>
                <w:top w:val="none" w:sz="0" w:space="0" w:color="auto"/>
                <w:left w:val="none" w:sz="0" w:space="0" w:color="auto"/>
                <w:bottom w:val="none" w:sz="0" w:space="0" w:color="auto"/>
                <w:right w:val="none" w:sz="0" w:space="0" w:color="auto"/>
              </w:divBdr>
            </w:div>
            <w:div w:id="1055741303">
              <w:marLeft w:val="0"/>
              <w:marRight w:val="0"/>
              <w:marTop w:val="0"/>
              <w:marBottom w:val="0"/>
              <w:divBdr>
                <w:top w:val="none" w:sz="0" w:space="0" w:color="auto"/>
                <w:left w:val="none" w:sz="0" w:space="0" w:color="auto"/>
                <w:bottom w:val="none" w:sz="0" w:space="0" w:color="auto"/>
                <w:right w:val="none" w:sz="0" w:space="0" w:color="auto"/>
              </w:divBdr>
            </w:div>
          </w:divsChild>
        </w:div>
        <w:div w:id="1776166344">
          <w:marLeft w:val="0"/>
          <w:marRight w:val="0"/>
          <w:marTop w:val="0"/>
          <w:marBottom w:val="0"/>
          <w:divBdr>
            <w:top w:val="none" w:sz="0" w:space="0" w:color="auto"/>
            <w:left w:val="none" w:sz="0" w:space="0" w:color="auto"/>
            <w:bottom w:val="none" w:sz="0" w:space="0" w:color="auto"/>
            <w:right w:val="none" w:sz="0" w:space="0" w:color="auto"/>
          </w:divBdr>
          <w:divsChild>
            <w:div w:id="13773426">
              <w:marLeft w:val="0"/>
              <w:marRight w:val="0"/>
              <w:marTop w:val="0"/>
              <w:marBottom w:val="0"/>
              <w:divBdr>
                <w:top w:val="none" w:sz="0" w:space="0" w:color="auto"/>
                <w:left w:val="none" w:sz="0" w:space="0" w:color="auto"/>
                <w:bottom w:val="none" w:sz="0" w:space="0" w:color="auto"/>
                <w:right w:val="none" w:sz="0" w:space="0" w:color="auto"/>
              </w:divBdr>
            </w:div>
          </w:divsChild>
        </w:div>
        <w:div w:id="1796828610">
          <w:marLeft w:val="0"/>
          <w:marRight w:val="0"/>
          <w:marTop w:val="0"/>
          <w:marBottom w:val="0"/>
          <w:divBdr>
            <w:top w:val="none" w:sz="0" w:space="0" w:color="auto"/>
            <w:left w:val="none" w:sz="0" w:space="0" w:color="auto"/>
            <w:bottom w:val="none" w:sz="0" w:space="0" w:color="auto"/>
            <w:right w:val="none" w:sz="0" w:space="0" w:color="auto"/>
          </w:divBdr>
          <w:divsChild>
            <w:div w:id="133332540">
              <w:marLeft w:val="0"/>
              <w:marRight w:val="0"/>
              <w:marTop w:val="0"/>
              <w:marBottom w:val="0"/>
              <w:divBdr>
                <w:top w:val="none" w:sz="0" w:space="0" w:color="auto"/>
                <w:left w:val="none" w:sz="0" w:space="0" w:color="auto"/>
                <w:bottom w:val="none" w:sz="0" w:space="0" w:color="auto"/>
                <w:right w:val="none" w:sz="0" w:space="0" w:color="auto"/>
              </w:divBdr>
            </w:div>
          </w:divsChild>
        </w:div>
        <w:div w:id="1807509311">
          <w:marLeft w:val="0"/>
          <w:marRight w:val="0"/>
          <w:marTop w:val="0"/>
          <w:marBottom w:val="0"/>
          <w:divBdr>
            <w:top w:val="none" w:sz="0" w:space="0" w:color="auto"/>
            <w:left w:val="none" w:sz="0" w:space="0" w:color="auto"/>
            <w:bottom w:val="none" w:sz="0" w:space="0" w:color="auto"/>
            <w:right w:val="none" w:sz="0" w:space="0" w:color="auto"/>
          </w:divBdr>
          <w:divsChild>
            <w:div w:id="1547330546">
              <w:marLeft w:val="0"/>
              <w:marRight w:val="0"/>
              <w:marTop w:val="0"/>
              <w:marBottom w:val="0"/>
              <w:divBdr>
                <w:top w:val="none" w:sz="0" w:space="0" w:color="auto"/>
                <w:left w:val="none" w:sz="0" w:space="0" w:color="auto"/>
                <w:bottom w:val="none" w:sz="0" w:space="0" w:color="auto"/>
                <w:right w:val="none" w:sz="0" w:space="0" w:color="auto"/>
              </w:divBdr>
            </w:div>
          </w:divsChild>
        </w:div>
        <w:div w:id="1826580295">
          <w:marLeft w:val="0"/>
          <w:marRight w:val="0"/>
          <w:marTop w:val="0"/>
          <w:marBottom w:val="0"/>
          <w:divBdr>
            <w:top w:val="none" w:sz="0" w:space="0" w:color="auto"/>
            <w:left w:val="none" w:sz="0" w:space="0" w:color="auto"/>
            <w:bottom w:val="none" w:sz="0" w:space="0" w:color="auto"/>
            <w:right w:val="none" w:sz="0" w:space="0" w:color="auto"/>
          </w:divBdr>
          <w:divsChild>
            <w:div w:id="1179730371">
              <w:marLeft w:val="0"/>
              <w:marRight w:val="0"/>
              <w:marTop w:val="0"/>
              <w:marBottom w:val="0"/>
              <w:divBdr>
                <w:top w:val="none" w:sz="0" w:space="0" w:color="auto"/>
                <w:left w:val="none" w:sz="0" w:space="0" w:color="auto"/>
                <w:bottom w:val="none" w:sz="0" w:space="0" w:color="auto"/>
                <w:right w:val="none" w:sz="0" w:space="0" w:color="auto"/>
              </w:divBdr>
            </w:div>
          </w:divsChild>
        </w:div>
        <w:div w:id="1864711292">
          <w:marLeft w:val="0"/>
          <w:marRight w:val="0"/>
          <w:marTop w:val="0"/>
          <w:marBottom w:val="0"/>
          <w:divBdr>
            <w:top w:val="none" w:sz="0" w:space="0" w:color="auto"/>
            <w:left w:val="none" w:sz="0" w:space="0" w:color="auto"/>
            <w:bottom w:val="none" w:sz="0" w:space="0" w:color="auto"/>
            <w:right w:val="none" w:sz="0" w:space="0" w:color="auto"/>
          </w:divBdr>
          <w:divsChild>
            <w:div w:id="1495292060">
              <w:marLeft w:val="0"/>
              <w:marRight w:val="0"/>
              <w:marTop w:val="0"/>
              <w:marBottom w:val="0"/>
              <w:divBdr>
                <w:top w:val="none" w:sz="0" w:space="0" w:color="auto"/>
                <w:left w:val="none" w:sz="0" w:space="0" w:color="auto"/>
                <w:bottom w:val="none" w:sz="0" w:space="0" w:color="auto"/>
                <w:right w:val="none" w:sz="0" w:space="0" w:color="auto"/>
              </w:divBdr>
            </w:div>
          </w:divsChild>
        </w:div>
        <w:div w:id="1887252502">
          <w:marLeft w:val="0"/>
          <w:marRight w:val="0"/>
          <w:marTop w:val="0"/>
          <w:marBottom w:val="0"/>
          <w:divBdr>
            <w:top w:val="none" w:sz="0" w:space="0" w:color="auto"/>
            <w:left w:val="none" w:sz="0" w:space="0" w:color="auto"/>
            <w:bottom w:val="none" w:sz="0" w:space="0" w:color="auto"/>
            <w:right w:val="none" w:sz="0" w:space="0" w:color="auto"/>
          </w:divBdr>
          <w:divsChild>
            <w:div w:id="1965384674">
              <w:marLeft w:val="0"/>
              <w:marRight w:val="0"/>
              <w:marTop w:val="0"/>
              <w:marBottom w:val="0"/>
              <w:divBdr>
                <w:top w:val="none" w:sz="0" w:space="0" w:color="auto"/>
                <w:left w:val="none" w:sz="0" w:space="0" w:color="auto"/>
                <w:bottom w:val="none" w:sz="0" w:space="0" w:color="auto"/>
                <w:right w:val="none" w:sz="0" w:space="0" w:color="auto"/>
              </w:divBdr>
            </w:div>
          </w:divsChild>
        </w:div>
        <w:div w:id="1889100789">
          <w:marLeft w:val="0"/>
          <w:marRight w:val="0"/>
          <w:marTop w:val="0"/>
          <w:marBottom w:val="0"/>
          <w:divBdr>
            <w:top w:val="none" w:sz="0" w:space="0" w:color="auto"/>
            <w:left w:val="none" w:sz="0" w:space="0" w:color="auto"/>
            <w:bottom w:val="none" w:sz="0" w:space="0" w:color="auto"/>
            <w:right w:val="none" w:sz="0" w:space="0" w:color="auto"/>
          </w:divBdr>
          <w:divsChild>
            <w:div w:id="1312826890">
              <w:marLeft w:val="0"/>
              <w:marRight w:val="0"/>
              <w:marTop w:val="0"/>
              <w:marBottom w:val="0"/>
              <w:divBdr>
                <w:top w:val="none" w:sz="0" w:space="0" w:color="auto"/>
                <w:left w:val="none" w:sz="0" w:space="0" w:color="auto"/>
                <w:bottom w:val="none" w:sz="0" w:space="0" w:color="auto"/>
                <w:right w:val="none" w:sz="0" w:space="0" w:color="auto"/>
              </w:divBdr>
            </w:div>
          </w:divsChild>
        </w:div>
        <w:div w:id="1903248774">
          <w:marLeft w:val="0"/>
          <w:marRight w:val="0"/>
          <w:marTop w:val="0"/>
          <w:marBottom w:val="0"/>
          <w:divBdr>
            <w:top w:val="none" w:sz="0" w:space="0" w:color="auto"/>
            <w:left w:val="none" w:sz="0" w:space="0" w:color="auto"/>
            <w:bottom w:val="none" w:sz="0" w:space="0" w:color="auto"/>
            <w:right w:val="none" w:sz="0" w:space="0" w:color="auto"/>
          </w:divBdr>
          <w:divsChild>
            <w:div w:id="400980006">
              <w:marLeft w:val="0"/>
              <w:marRight w:val="0"/>
              <w:marTop w:val="0"/>
              <w:marBottom w:val="0"/>
              <w:divBdr>
                <w:top w:val="none" w:sz="0" w:space="0" w:color="auto"/>
                <w:left w:val="none" w:sz="0" w:space="0" w:color="auto"/>
                <w:bottom w:val="none" w:sz="0" w:space="0" w:color="auto"/>
                <w:right w:val="none" w:sz="0" w:space="0" w:color="auto"/>
              </w:divBdr>
            </w:div>
          </w:divsChild>
        </w:div>
        <w:div w:id="1924795006">
          <w:marLeft w:val="0"/>
          <w:marRight w:val="0"/>
          <w:marTop w:val="0"/>
          <w:marBottom w:val="0"/>
          <w:divBdr>
            <w:top w:val="none" w:sz="0" w:space="0" w:color="auto"/>
            <w:left w:val="none" w:sz="0" w:space="0" w:color="auto"/>
            <w:bottom w:val="none" w:sz="0" w:space="0" w:color="auto"/>
            <w:right w:val="none" w:sz="0" w:space="0" w:color="auto"/>
          </w:divBdr>
          <w:divsChild>
            <w:div w:id="778569561">
              <w:marLeft w:val="0"/>
              <w:marRight w:val="0"/>
              <w:marTop w:val="0"/>
              <w:marBottom w:val="0"/>
              <w:divBdr>
                <w:top w:val="none" w:sz="0" w:space="0" w:color="auto"/>
                <w:left w:val="none" w:sz="0" w:space="0" w:color="auto"/>
                <w:bottom w:val="none" w:sz="0" w:space="0" w:color="auto"/>
                <w:right w:val="none" w:sz="0" w:space="0" w:color="auto"/>
              </w:divBdr>
            </w:div>
          </w:divsChild>
        </w:div>
        <w:div w:id="1939410215">
          <w:marLeft w:val="0"/>
          <w:marRight w:val="0"/>
          <w:marTop w:val="0"/>
          <w:marBottom w:val="0"/>
          <w:divBdr>
            <w:top w:val="none" w:sz="0" w:space="0" w:color="auto"/>
            <w:left w:val="none" w:sz="0" w:space="0" w:color="auto"/>
            <w:bottom w:val="none" w:sz="0" w:space="0" w:color="auto"/>
            <w:right w:val="none" w:sz="0" w:space="0" w:color="auto"/>
          </w:divBdr>
          <w:divsChild>
            <w:div w:id="773480408">
              <w:marLeft w:val="0"/>
              <w:marRight w:val="0"/>
              <w:marTop w:val="0"/>
              <w:marBottom w:val="0"/>
              <w:divBdr>
                <w:top w:val="none" w:sz="0" w:space="0" w:color="auto"/>
                <w:left w:val="none" w:sz="0" w:space="0" w:color="auto"/>
                <w:bottom w:val="none" w:sz="0" w:space="0" w:color="auto"/>
                <w:right w:val="none" w:sz="0" w:space="0" w:color="auto"/>
              </w:divBdr>
            </w:div>
          </w:divsChild>
        </w:div>
        <w:div w:id="1948848659">
          <w:marLeft w:val="0"/>
          <w:marRight w:val="0"/>
          <w:marTop w:val="0"/>
          <w:marBottom w:val="0"/>
          <w:divBdr>
            <w:top w:val="none" w:sz="0" w:space="0" w:color="auto"/>
            <w:left w:val="none" w:sz="0" w:space="0" w:color="auto"/>
            <w:bottom w:val="none" w:sz="0" w:space="0" w:color="auto"/>
            <w:right w:val="none" w:sz="0" w:space="0" w:color="auto"/>
          </w:divBdr>
          <w:divsChild>
            <w:div w:id="682708473">
              <w:marLeft w:val="0"/>
              <w:marRight w:val="0"/>
              <w:marTop w:val="0"/>
              <w:marBottom w:val="0"/>
              <w:divBdr>
                <w:top w:val="none" w:sz="0" w:space="0" w:color="auto"/>
                <w:left w:val="none" w:sz="0" w:space="0" w:color="auto"/>
                <w:bottom w:val="none" w:sz="0" w:space="0" w:color="auto"/>
                <w:right w:val="none" w:sz="0" w:space="0" w:color="auto"/>
              </w:divBdr>
            </w:div>
          </w:divsChild>
        </w:div>
        <w:div w:id="1972202747">
          <w:marLeft w:val="0"/>
          <w:marRight w:val="0"/>
          <w:marTop w:val="0"/>
          <w:marBottom w:val="0"/>
          <w:divBdr>
            <w:top w:val="none" w:sz="0" w:space="0" w:color="auto"/>
            <w:left w:val="none" w:sz="0" w:space="0" w:color="auto"/>
            <w:bottom w:val="none" w:sz="0" w:space="0" w:color="auto"/>
            <w:right w:val="none" w:sz="0" w:space="0" w:color="auto"/>
          </w:divBdr>
          <w:divsChild>
            <w:div w:id="1915159111">
              <w:marLeft w:val="0"/>
              <w:marRight w:val="0"/>
              <w:marTop w:val="0"/>
              <w:marBottom w:val="0"/>
              <w:divBdr>
                <w:top w:val="none" w:sz="0" w:space="0" w:color="auto"/>
                <w:left w:val="none" w:sz="0" w:space="0" w:color="auto"/>
                <w:bottom w:val="none" w:sz="0" w:space="0" w:color="auto"/>
                <w:right w:val="none" w:sz="0" w:space="0" w:color="auto"/>
              </w:divBdr>
            </w:div>
          </w:divsChild>
        </w:div>
        <w:div w:id="1972593617">
          <w:marLeft w:val="0"/>
          <w:marRight w:val="0"/>
          <w:marTop w:val="0"/>
          <w:marBottom w:val="0"/>
          <w:divBdr>
            <w:top w:val="none" w:sz="0" w:space="0" w:color="auto"/>
            <w:left w:val="none" w:sz="0" w:space="0" w:color="auto"/>
            <w:bottom w:val="none" w:sz="0" w:space="0" w:color="auto"/>
            <w:right w:val="none" w:sz="0" w:space="0" w:color="auto"/>
          </w:divBdr>
          <w:divsChild>
            <w:div w:id="1159231636">
              <w:marLeft w:val="0"/>
              <w:marRight w:val="0"/>
              <w:marTop w:val="0"/>
              <w:marBottom w:val="0"/>
              <w:divBdr>
                <w:top w:val="none" w:sz="0" w:space="0" w:color="auto"/>
                <w:left w:val="none" w:sz="0" w:space="0" w:color="auto"/>
                <w:bottom w:val="none" w:sz="0" w:space="0" w:color="auto"/>
                <w:right w:val="none" w:sz="0" w:space="0" w:color="auto"/>
              </w:divBdr>
            </w:div>
          </w:divsChild>
        </w:div>
        <w:div w:id="1989627415">
          <w:marLeft w:val="0"/>
          <w:marRight w:val="0"/>
          <w:marTop w:val="0"/>
          <w:marBottom w:val="0"/>
          <w:divBdr>
            <w:top w:val="none" w:sz="0" w:space="0" w:color="auto"/>
            <w:left w:val="none" w:sz="0" w:space="0" w:color="auto"/>
            <w:bottom w:val="none" w:sz="0" w:space="0" w:color="auto"/>
            <w:right w:val="none" w:sz="0" w:space="0" w:color="auto"/>
          </w:divBdr>
          <w:divsChild>
            <w:div w:id="609822429">
              <w:marLeft w:val="0"/>
              <w:marRight w:val="0"/>
              <w:marTop w:val="0"/>
              <w:marBottom w:val="0"/>
              <w:divBdr>
                <w:top w:val="none" w:sz="0" w:space="0" w:color="auto"/>
                <w:left w:val="none" w:sz="0" w:space="0" w:color="auto"/>
                <w:bottom w:val="none" w:sz="0" w:space="0" w:color="auto"/>
                <w:right w:val="none" w:sz="0" w:space="0" w:color="auto"/>
              </w:divBdr>
            </w:div>
          </w:divsChild>
        </w:div>
        <w:div w:id="2007055814">
          <w:marLeft w:val="0"/>
          <w:marRight w:val="0"/>
          <w:marTop w:val="0"/>
          <w:marBottom w:val="0"/>
          <w:divBdr>
            <w:top w:val="none" w:sz="0" w:space="0" w:color="auto"/>
            <w:left w:val="none" w:sz="0" w:space="0" w:color="auto"/>
            <w:bottom w:val="none" w:sz="0" w:space="0" w:color="auto"/>
            <w:right w:val="none" w:sz="0" w:space="0" w:color="auto"/>
          </w:divBdr>
          <w:divsChild>
            <w:div w:id="95517621">
              <w:marLeft w:val="0"/>
              <w:marRight w:val="0"/>
              <w:marTop w:val="0"/>
              <w:marBottom w:val="0"/>
              <w:divBdr>
                <w:top w:val="none" w:sz="0" w:space="0" w:color="auto"/>
                <w:left w:val="none" w:sz="0" w:space="0" w:color="auto"/>
                <w:bottom w:val="none" w:sz="0" w:space="0" w:color="auto"/>
                <w:right w:val="none" w:sz="0" w:space="0" w:color="auto"/>
              </w:divBdr>
            </w:div>
          </w:divsChild>
        </w:div>
        <w:div w:id="2040472283">
          <w:marLeft w:val="0"/>
          <w:marRight w:val="0"/>
          <w:marTop w:val="0"/>
          <w:marBottom w:val="0"/>
          <w:divBdr>
            <w:top w:val="none" w:sz="0" w:space="0" w:color="auto"/>
            <w:left w:val="none" w:sz="0" w:space="0" w:color="auto"/>
            <w:bottom w:val="none" w:sz="0" w:space="0" w:color="auto"/>
            <w:right w:val="none" w:sz="0" w:space="0" w:color="auto"/>
          </w:divBdr>
          <w:divsChild>
            <w:div w:id="70733846">
              <w:marLeft w:val="0"/>
              <w:marRight w:val="0"/>
              <w:marTop w:val="0"/>
              <w:marBottom w:val="0"/>
              <w:divBdr>
                <w:top w:val="none" w:sz="0" w:space="0" w:color="auto"/>
                <w:left w:val="none" w:sz="0" w:space="0" w:color="auto"/>
                <w:bottom w:val="none" w:sz="0" w:space="0" w:color="auto"/>
                <w:right w:val="none" w:sz="0" w:space="0" w:color="auto"/>
              </w:divBdr>
            </w:div>
          </w:divsChild>
        </w:div>
        <w:div w:id="2065369726">
          <w:marLeft w:val="0"/>
          <w:marRight w:val="0"/>
          <w:marTop w:val="0"/>
          <w:marBottom w:val="0"/>
          <w:divBdr>
            <w:top w:val="none" w:sz="0" w:space="0" w:color="auto"/>
            <w:left w:val="none" w:sz="0" w:space="0" w:color="auto"/>
            <w:bottom w:val="none" w:sz="0" w:space="0" w:color="auto"/>
            <w:right w:val="none" w:sz="0" w:space="0" w:color="auto"/>
          </w:divBdr>
          <w:divsChild>
            <w:div w:id="299774949">
              <w:marLeft w:val="0"/>
              <w:marRight w:val="0"/>
              <w:marTop w:val="0"/>
              <w:marBottom w:val="0"/>
              <w:divBdr>
                <w:top w:val="none" w:sz="0" w:space="0" w:color="auto"/>
                <w:left w:val="none" w:sz="0" w:space="0" w:color="auto"/>
                <w:bottom w:val="none" w:sz="0" w:space="0" w:color="auto"/>
                <w:right w:val="none" w:sz="0" w:space="0" w:color="auto"/>
              </w:divBdr>
            </w:div>
          </w:divsChild>
        </w:div>
        <w:div w:id="2120181605">
          <w:marLeft w:val="0"/>
          <w:marRight w:val="0"/>
          <w:marTop w:val="0"/>
          <w:marBottom w:val="0"/>
          <w:divBdr>
            <w:top w:val="none" w:sz="0" w:space="0" w:color="auto"/>
            <w:left w:val="none" w:sz="0" w:space="0" w:color="auto"/>
            <w:bottom w:val="none" w:sz="0" w:space="0" w:color="auto"/>
            <w:right w:val="none" w:sz="0" w:space="0" w:color="auto"/>
          </w:divBdr>
          <w:divsChild>
            <w:div w:id="5363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5348">
      <w:bodyDiv w:val="1"/>
      <w:marLeft w:val="0"/>
      <w:marRight w:val="0"/>
      <w:marTop w:val="0"/>
      <w:marBottom w:val="0"/>
      <w:divBdr>
        <w:top w:val="none" w:sz="0" w:space="0" w:color="auto"/>
        <w:left w:val="none" w:sz="0" w:space="0" w:color="auto"/>
        <w:bottom w:val="none" w:sz="0" w:space="0" w:color="auto"/>
        <w:right w:val="none" w:sz="0" w:space="0" w:color="auto"/>
      </w:divBdr>
    </w:div>
    <w:div w:id="1157309818">
      <w:bodyDiv w:val="1"/>
      <w:marLeft w:val="0"/>
      <w:marRight w:val="0"/>
      <w:marTop w:val="0"/>
      <w:marBottom w:val="0"/>
      <w:divBdr>
        <w:top w:val="none" w:sz="0" w:space="0" w:color="auto"/>
        <w:left w:val="none" w:sz="0" w:space="0" w:color="auto"/>
        <w:bottom w:val="none" w:sz="0" w:space="0" w:color="auto"/>
        <w:right w:val="none" w:sz="0" w:space="0" w:color="auto"/>
      </w:divBdr>
      <w:divsChild>
        <w:div w:id="224873220">
          <w:marLeft w:val="0"/>
          <w:marRight w:val="0"/>
          <w:marTop w:val="0"/>
          <w:marBottom w:val="0"/>
          <w:divBdr>
            <w:top w:val="none" w:sz="0" w:space="0" w:color="auto"/>
            <w:left w:val="none" w:sz="0" w:space="0" w:color="auto"/>
            <w:bottom w:val="none" w:sz="0" w:space="0" w:color="auto"/>
            <w:right w:val="none" w:sz="0" w:space="0" w:color="auto"/>
          </w:divBdr>
        </w:div>
        <w:div w:id="457845461">
          <w:marLeft w:val="0"/>
          <w:marRight w:val="0"/>
          <w:marTop w:val="0"/>
          <w:marBottom w:val="0"/>
          <w:divBdr>
            <w:top w:val="none" w:sz="0" w:space="0" w:color="auto"/>
            <w:left w:val="none" w:sz="0" w:space="0" w:color="auto"/>
            <w:bottom w:val="none" w:sz="0" w:space="0" w:color="auto"/>
            <w:right w:val="none" w:sz="0" w:space="0" w:color="auto"/>
          </w:divBdr>
        </w:div>
        <w:div w:id="476145345">
          <w:marLeft w:val="0"/>
          <w:marRight w:val="0"/>
          <w:marTop w:val="0"/>
          <w:marBottom w:val="0"/>
          <w:divBdr>
            <w:top w:val="none" w:sz="0" w:space="0" w:color="auto"/>
            <w:left w:val="none" w:sz="0" w:space="0" w:color="auto"/>
            <w:bottom w:val="none" w:sz="0" w:space="0" w:color="auto"/>
            <w:right w:val="none" w:sz="0" w:space="0" w:color="auto"/>
          </w:divBdr>
        </w:div>
        <w:div w:id="906646331">
          <w:marLeft w:val="0"/>
          <w:marRight w:val="0"/>
          <w:marTop w:val="0"/>
          <w:marBottom w:val="0"/>
          <w:divBdr>
            <w:top w:val="none" w:sz="0" w:space="0" w:color="auto"/>
            <w:left w:val="none" w:sz="0" w:space="0" w:color="auto"/>
            <w:bottom w:val="none" w:sz="0" w:space="0" w:color="auto"/>
            <w:right w:val="none" w:sz="0" w:space="0" w:color="auto"/>
          </w:divBdr>
        </w:div>
        <w:div w:id="1476609255">
          <w:marLeft w:val="0"/>
          <w:marRight w:val="0"/>
          <w:marTop w:val="0"/>
          <w:marBottom w:val="0"/>
          <w:divBdr>
            <w:top w:val="none" w:sz="0" w:space="0" w:color="auto"/>
            <w:left w:val="none" w:sz="0" w:space="0" w:color="auto"/>
            <w:bottom w:val="none" w:sz="0" w:space="0" w:color="auto"/>
            <w:right w:val="none" w:sz="0" w:space="0" w:color="auto"/>
          </w:divBdr>
        </w:div>
      </w:divsChild>
    </w:div>
    <w:div w:id="1187793546">
      <w:bodyDiv w:val="1"/>
      <w:marLeft w:val="0"/>
      <w:marRight w:val="0"/>
      <w:marTop w:val="0"/>
      <w:marBottom w:val="0"/>
      <w:divBdr>
        <w:top w:val="none" w:sz="0" w:space="0" w:color="auto"/>
        <w:left w:val="none" w:sz="0" w:space="0" w:color="auto"/>
        <w:bottom w:val="none" w:sz="0" w:space="0" w:color="auto"/>
        <w:right w:val="none" w:sz="0" w:space="0" w:color="auto"/>
      </w:divBdr>
    </w:div>
    <w:div w:id="1371800098">
      <w:bodyDiv w:val="1"/>
      <w:marLeft w:val="0"/>
      <w:marRight w:val="0"/>
      <w:marTop w:val="0"/>
      <w:marBottom w:val="0"/>
      <w:divBdr>
        <w:top w:val="none" w:sz="0" w:space="0" w:color="auto"/>
        <w:left w:val="none" w:sz="0" w:space="0" w:color="auto"/>
        <w:bottom w:val="none" w:sz="0" w:space="0" w:color="auto"/>
        <w:right w:val="none" w:sz="0" w:space="0" w:color="auto"/>
      </w:divBdr>
    </w:div>
    <w:div w:id="1401900211">
      <w:bodyDiv w:val="1"/>
      <w:marLeft w:val="0"/>
      <w:marRight w:val="0"/>
      <w:marTop w:val="0"/>
      <w:marBottom w:val="0"/>
      <w:divBdr>
        <w:top w:val="none" w:sz="0" w:space="0" w:color="auto"/>
        <w:left w:val="none" w:sz="0" w:space="0" w:color="auto"/>
        <w:bottom w:val="none" w:sz="0" w:space="0" w:color="auto"/>
        <w:right w:val="none" w:sz="0" w:space="0" w:color="auto"/>
      </w:divBdr>
    </w:div>
    <w:div w:id="1682703156">
      <w:bodyDiv w:val="1"/>
      <w:marLeft w:val="0"/>
      <w:marRight w:val="0"/>
      <w:marTop w:val="0"/>
      <w:marBottom w:val="0"/>
      <w:divBdr>
        <w:top w:val="none" w:sz="0" w:space="0" w:color="auto"/>
        <w:left w:val="none" w:sz="0" w:space="0" w:color="auto"/>
        <w:bottom w:val="none" w:sz="0" w:space="0" w:color="auto"/>
        <w:right w:val="none" w:sz="0" w:space="0" w:color="auto"/>
      </w:divBdr>
    </w:div>
    <w:div w:id="1817451312">
      <w:bodyDiv w:val="1"/>
      <w:marLeft w:val="0"/>
      <w:marRight w:val="0"/>
      <w:marTop w:val="0"/>
      <w:marBottom w:val="0"/>
      <w:divBdr>
        <w:top w:val="none" w:sz="0" w:space="0" w:color="auto"/>
        <w:left w:val="none" w:sz="0" w:space="0" w:color="auto"/>
        <w:bottom w:val="none" w:sz="0" w:space="0" w:color="auto"/>
        <w:right w:val="none" w:sz="0" w:space="0" w:color="auto"/>
      </w:divBdr>
      <w:divsChild>
        <w:div w:id="42365458">
          <w:marLeft w:val="0"/>
          <w:marRight w:val="0"/>
          <w:marTop w:val="0"/>
          <w:marBottom w:val="0"/>
          <w:divBdr>
            <w:top w:val="none" w:sz="0" w:space="0" w:color="auto"/>
            <w:left w:val="none" w:sz="0" w:space="0" w:color="auto"/>
            <w:bottom w:val="none" w:sz="0" w:space="0" w:color="auto"/>
            <w:right w:val="none" w:sz="0" w:space="0" w:color="auto"/>
          </w:divBdr>
          <w:divsChild>
            <w:div w:id="712848988">
              <w:marLeft w:val="0"/>
              <w:marRight w:val="0"/>
              <w:marTop w:val="0"/>
              <w:marBottom w:val="0"/>
              <w:divBdr>
                <w:top w:val="none" w:sz="0" w:space="0" w:color="auto"/>
                <w:left w:val="none" w:sz="0" w:space="0" w:color="auto"/>
                <w:bottom w:val="none" w:sz="0" w:space="0" w:color="auto"/>
                <w:right w:val="none" w:sz="0" w:space="0" w:color="auto"/>
              </w:divBdr>
            </w:div>
          </w:divsChild>
        </w:div>
        <w:div w:id="50933570">
          <w:marLeft w:val="0"/>
          <w:marRight w:val="0"/>
          <w:marTop w:val="0"/>
          <w:marBottom w:val="0"/>
          <w:divBdr>
            <w:top w:val="none" w:sz="0" w:space="0" w:color="auto"/>
            <w:left w:val="none" w:sz="0" w:space="0" w:color="auto"/>
            <w:bottom w:val="none" w:sz="0" w:space="0" w:color="auto"/>
            <w:right w:val="none" w:sz="0" w:space="0" w:color="auto"/>
          </w:divBdr>
          <w:divsChild>
            <w:div w:id="1125467778">
              <w:marLeft w:val="0"/>
              <w:marRight w:val="0"/>
              <w:marTop w:val="0"/>
              <w:marBottom w:val="0"/>
              <w:divBdr>
                <w:top w:val="none" w:sz="0" w:space="0" w:color="auto"/>
                <w:left w:val="none" w:sz="0" w:space="0" w:color="auto"/>
                <w:bottom w:val="none" w:sz="0" w:space="0" w:color="auto"/>
                <w:right w:val="none" w:sz="0" w:space="0" w:color="auto"/>
              </w:divBdr>
            </w:div>
          </w:divsChild>
        </w:div>
        <w:div w:id="54865171">
          <w:marLeft w:val="0"/>
          <w:marRight w:val="0"/>
          <w:marTop w:val="0"/>
          <w:marBottom w:val="0"/>
          <w:divBdr>
            <w:top w:val="none" w:sz="0" w:space="0" w:color="auto"/>
            <w:left w:val="none" w:sz="0" w:space="0" w:color="auto"/>
            <w:bottom w:val="none" w:sz="0" w:space="0" w:color="auto"/>
            <w:right w:val="none" w:sz="0" w:space="0" w:color="auto"/>
          </w:divBdr>
          <w:divsChild>
            <w:div w:id="1005477434">
              <w:marLeft w:val="0"/>
              <w:marRight w:val="0"/>
              <w:marTop w:val="0"/>
              <w:marBottom w:val="0"/>
              <w:divBdr>
                <w:top w:val="none" w:sz="0" w:space="0" w:color="auto"/>
                <w:left w:val="none" w:sz="0" w:space="0" w:color="auto"/>
                <w:bottom w:val="none" w:sz="0" w:space="0" w:color="auto"/>
                <w:right w:val="none" w:sz="0" w:space="0" w:color="auto"/>
              </w:divBdr>
            </w:div>
          </w:divsChild>
        </w:div>
        <w:div w:id="61759136">
          <w:marLeft w:val="0"/>
          <w:marRight w:val="0"/>
          <w:marTop w:val="0"/>
          <w:marBottom w:val="0"/>
          <w:divBdr>
            <w:top w:val="none" w:sz="0" w:space="0" w:color="auto"/>
            <w:left w:val="none" w:sz="0" w:space="0" w:color="auto"/>
            <w:bottom w:val="none" w:sz="0" w:space="0" w:color="auto"/>
            <w:right w:val="none" w:sz="0" w:space="0" w:color="auto"/>
          </w:divBdr>
          <w:divsChild>
            <w:div w:id="2134983248">
              <w:marLeft w:val="0"/>
              <w:marRight w:val="0"/>
              <w:marTop w:val="0"/>
              <w:marBottom w:val="0"/>
              <w:divBdr>
                <w:top w:val="none" w:sz="0" w:space="0" w:color="auto"/>
                <w:left w:val="none" w:sz="0" w:space="0" w:color="auto"/>
                <w:bottom w:val="none" w:sz="0" w:space="0" w:color="auto"/>
                <w:right w:val="none" w:sz="0" w:space="0" w:color="auto"/>
              </w:divBdr>
            </w:div>
          </w:divsChild>
        </w:div>
        <w:div w:id="75985065">
          <w:marLeft w:val="0"/>
          <w:marRight w:val="0"/>
          <w:marTop w:val="0"/>
          <w:marBottom w:val="0"/>
          <w:divBdr>
            <w:top w:val="none" w:sz="0" w:space="0" w:color="auto"/>
            <w:left w:val="none" w:sz="0" w:space="0" w:color="auto"/>
            <w:bottom w:val="none" w:sz="0" w:space="0" w:color="auto"/>
            <w:right w:val="none" w:sz="0" w:space="0" w:color="auto"/>
          </w:divBdr>
          <w:divsChild>
            <w:div w:id="572934369">
              <w:marLeft w:val="0"/>
              <w:marRight w:val="0"/>
              <w:marTop w:val="0"/>
              <w:marBottom w:val="0"/>
              <w:divBdr>
                <w:top w:val="none" w:sz="0" w:space="0" w:color="auto"/>
                <w:left w:val="none" w:sz="0" w:space="0" w:color="auto"/>
                <w:bottom w:val="none" w:sz="0" w:space="0" w:color="auto"/>
                <w:right w:val="none" w:sz="0" w:space="0" w:color="auto"/>
              </w:divBdr>
            </w:div>
          </w:divsChild>
        </w:div>
        <w:div w:id="81537441">
          <w:marLeft w:val="0"/>
          <w:marRight w:val="0"/>
          <w:marTop w:val="0"/>
          <w:marBottom w:val="0"/>
          <w:divBdr>
            <w:top w:val="none" w:sz="0" w:space="0" w:color="auto"/>
            <w:left w:val="none" w:sz="0" w:space="0" w:color="auto"/>
            <w:bottom w:val="none" w:sz="0" w:space="0" w:color="auto"/>
            <w:right w:val="none" w:sz="0" w:space="0" w:color="auto"/>
          </w:divBdr>
          <w:divsChild>
            <w:div w:id="1271429245">
              <w:marLeft w:val="0"/>
              <w:marRight w:val="0"/>
              <w:marTop w:val="0"/>
              <w:marBottom w:val="0"/>
              <w:divBdr>
                <w:top w:val="none" w:sz="0" w:space="0" w:color="auto"/>
                <w:left w:val="none" w:sz="0" w:space="0" w:color="auto"/>
                <w:bottom w:val="none" w:sz="0" w:space="0" w:color="auto"/>
                <w:right w:val="none" w:sz="0" w:space="0" w:color="auto"/>
              </w:divBdr>
            </w:div>
          </w:divsChild>
        </w:div>
        <w:div w:id="89469616">
          <w:marLeft w:val="0"/>
          <w:marRight w:val="0"/>
          <w:marTop w:val="0"/>
          <w:marBottom w:val="0"/>
          <w:divBdr>
            <w:top w:val="none" w:sz="0" w:space="0" w:color="auto"/>
            <w:left w:val="none" w:sz="0" w:space="0" w:color="auto"/>
            <w:bottom w:val="none" w:sz="0" w:space="0" w:color="auto"/>
            <w:right w:val="none" w:sz="0" w:space="0" w:color="auto"/>
          </w:divBdr>
          <w:divsChild>
            <w:div w:id="1953827397">
              <w:marLeft w:val="0"/>
              <w:marRight w:val="0"/>
              <w:marTop w:val="0"/>
              <w:marBottom w:val="0"/>
              <w:divBdr>
                <w:top w:val="none" w:sz="0" w:space="0" w:color="auto"/>
                <w:left w:val="none" w:sz="0" w:space="0" w:color="auto"/>
                <w:bottom w:val="none" w:sz="0" w:space="0" w:color="auto"/>
                <w:right w:val="none" w:sz="0" w:space="0" w:color="auto"/>
              </w:divBdr>
            </w:div>
          </w:divsChild>
        </w:div>
        <w:div w:id="105976364">
          <w:marLeft w:val="0"/>
          <w:marRight w:val="0"/>
          <w:marTop w:val="0"/>
          <w:marBottom w:val="0"/>
          <w:divBdr>
            <w:top w:val="none" w:sz="0" w:space="0" w:color="auto"/>
            <w:left w:val="none" w:sz="0" w:space="0" w:color="auto"/>
            <w:bottom w:val="none" w:sz="0" w:space="0" w:color="auto"/>
            <w:right w:val="none" w:sz="0" w:space="0" w:color="auto"/>
          </w:divBdr>
          <w:divsChild>
            <w:div w:id="252975286">
              <w:marLeft w:val="0"/>
              <w:marRight w:val="0"/>
              <w:marTop w:val="0"/>
              <w:marBottom w:val="0"/>
              <w:divBdr>
                <w:top w:val="none" w:sz="0" w:space="0" w:color="auto"/>
                <w:left w:val="none" w:sz="0" w:space="0" w:color="auto"/>
                <w:bottom w:val="none" w:sz="0" w:space="0" w:color="auto"/>
                <w:right w:val="none" w:sz="0" w:space="0" w:color="auto"/>
              </w:divBdr>
            </w:div>
          </w:divsChild>
        </w:div>
        <w:div w:id="113520835">
          <w:marLeft w:val="0"/>
          <w:marRight w:val="0"/>
          <w:marTop w:val="0"/>
          <w:marBottom w:val="0"/>
          <w:divBdr>
            <w:top w:val="none" w:sz="0" w:space="0" w:color="auto"/>
            <w:left w:val="none" w:sz="0" w:space="0" w:color="auto"/>
            <w:bottom w:val="none" w:sz="0" w:space="0" w:color="auto"/>
            <w:right w:val="none" w:sz="0" w:space="0" w:color="auto"/>
          </w:divBdr>
          <w:divsChild>
            <w:div w:id="334769776">
              <w:marLeft w:val="0"/>
              <w:marRight w:val="0"/>
              <w:marTop w:val="0"/>
              <w:marBottom w:val="0"/>
              <w:divBdr>
                <w:top w:val="none" w:sz="0" w:space="0" w:color="auto"/>
                <w:left w:val="none" w:sz="0" w:space="0" w:color="auto"/>
                <w:bottom w:val="none" w:sz="0" w:space="0" w:color="auto"/>
                <w:right w:val="none" w:sz="0" w:space="0" w:color="auto"/>
              </w:divBdr>
            </w:div>
          </w:divsChild>
        </w:div>
        <w:div w:id="158037057">
          <w:marLeft w:val="0"/>
          <w:marRight w:val="0"/>
          <w:marTop w:val="0"/>
          <w:marBottom w:val="0"/>
          <w:divBdr>
            <w:top w:val="none" w:sz="0" w:space="0" w:color="auto"/>
            <w:left w:val="none" w:sz="0" w:space="0" w:color="auto"/>
            <w:bottom w:val="none" w:sz="0" w:space="0" w:color="auto"/>
            <w:right w:val="none" w:sz="0" w:space="0" w:color="auto"/>
          </w:divBdr>
          <w:divsChild>
            <w:div w:id="1631474270">
              <w:marLeft w:val="0"/>
              <w:marRight w:val="0"/>
              <w:marTop w:val="0"/>
              <w:marBottom w:val="0"/>
              <w:divBdr>
                <w:top w:val="none" w:sz="0" w:space="0" w:color="auto"/>
                <w:left w:val="none" w:sz="0" w:space="0" w:color="auto"/>
                <w:bottom w:val="none" w:sz="0" w:space="0" w:color="auto"/>
                <w:right w:val="none" w:sz="0" w:space="0" w:color="auto"/>
              </w:divBdr>
            </w:div>
          </w:divsChild>
        </w:div>
        <w:div w:id="177280824">
          <w:marLeft w:val="0"/>
          <w:marRight w:val="0"/>
          <w:marTop w:val="0"/>
          <w:marBottom w:val="0"/>
          <w:divBdr>
            <w:top w:val="none" w:sz="0" w:space="0" w:color="auto"/>
            <w:left w:val="none" w:sz="0" w:space="0" w:color="auto"/>
            <w:bottom w:val="none" w:sz="0" w:space="0" w:color="auto"/>
            <w:right w:val="none" w:sz="0" w:space="0" w:color="auto"/>
          </w:divBdr>
          <w:divsChild>
            <w:div w:id="884147020">
              <w:marLeft w:val="0"/>
              <w:marRight w:val="0"/>
              <w:marTop w:val="0"/>
              <w:marBottom w:val="0"/>
              <w:divBdr>
                <w:top w:val="none" w:sz="0" w:space="0" w:color="auto"/>
                <w:left w:val="none" w:sz="0" w:space="0" w:color="auto"/>
                <w:bottom w:val="none" w:sz="0" w:space="0" w:color="auto"/>
                <w:right w:val="none" w:sz="0" w:space="0" w:color="auto"/>
              </w:divBdr>
            </w:div>
          </w:divsChild>
        </w:div>
        <w:div w:id="206572170">
          <w:marLeft w:val="0"/>
          <w:marRight w:val="0"/>
          <w:marTop w:val="0"/>
          <w:marBottom w:val="0"/>
          <w:divBdr>
            <w:top w:val="none" w:sz="0" w:space="0" w:color="auto"/>
            <w:left w:val="none" w:sz="0" w:space="0" w:color="auto"/>
            <w:bottom w:val="none" w:sz="0" w:space="0" w:color="auto"/>
            <w:right w:val="none" w:sz="0" w:space="0" w:color="auto"/>
          </w:divBdr>
          <w:divsChild>
            <w:div w:id="1945111133">
              <w:marLeft w:val="0"/>
              <w:marRight w:val="0"/>
              <w:marTop w:val="0"/>
              <w:marBottom w:val="0"/>
              <w:divBdr>
                <w:top w:val="none" w:sz="0" w:space="0" w:color="auto"/>
                <w:left w:val="none" w:sz="0" w:space="0" w:color="auto"/>
                <w:bottom w:val="none" w:sz="0" w:space="0" w:color="auto"/>
                <w:right w:val="none" w:sz="0" w:space="0" w:color="auto"/>
              </w:divBdr>
            </w:div>
          </w:divsChild>
        </w:div>
        <w:div w:id="228425696">
          <w:marLeft w:val="0"/>
          <w:marRight w:val="0"/>
          <w:marTop w:val="0"/>
          <w:marBottom w:val="0"/>
          <w:divBdr>
            <w:top w:val="none" w:sz="0" w:space="0" w:color="auto"/>
            <w:left w:val="none" w:sz="0" w:space="0" w:color="auto"/>
            <w:bottom w:val="none" w:sz="0" w:space="0" w:color="auto"/>
            <w:right w:val="none" w:sz="0" w:space="0" w:color="auto"/>
          </w:divBdr>
          <w:divsChild>
            <w:div w:id="1092821782">
              <w:marLeft w:val="0"/>
              <w:marRight w:val="0"/>
              <w:marTop w:val="0"/>
              <w:marBottom w:val="0"/>
              <w:divBdr>
                <w:top w:val="none" w:sz="0" w:space="0" w:color="auto"/>
                <w:left w:val="none" w:sz="0" w:space="0" w:color="auto"/>
                <w:bottom w:val="none" w:sz="0" w:space="0" w:color="auto"/>
                <w:right w:val="none" w:sz="0" w:space="0" w:color="auto"/>
              </w:divBdr>
            </w:div>
          </w:divsChild>
        </w:div>
        <w:div w:id="239407274">
          <w:marLeft w:val="0"/>
          <w:marRight w:val="0"/>
          <w:marTop w:val="0"/>
          <w:marBottom w:val="0"/>
          <w:divBdr>
            <w:top w:val="none" w:sz="0" w:space="0" w:color="auto"/>
            <w:left w:val="none" w:sz="0" w:space="0" w:color="auto"/>
            <w:bottom w:val="none" w:sz="0" w:space="0" w:color="auto"/>
            <w:right w:val="none" w:sz="0" w:space="0" w:color="auto"/>
          </w:divBdr>
          <w:divsChild>
            <w:div w:id="2075085202">
              <w:marLeft w:val="0"/>
              <w:marRight w:val="0"/>
              <w:marTop w:val="0"/>
              <w:marBottom w:val="0"/>
              <w:divBdr>
                <w:top w:val="none" w:sz="0" w:space="0" w:color="auto"/>
                <w:left w:val="none" w:sz="0" w:space="0" w:color="auto"/>
                <w:bottom w:val="none" w:sz="0" w:space="0" w:color="auto"/>
                <w:right w:val="none" w:sz="0" w:space="0" w:color="auto"/>
              </w:divBdr>
            </w:div>
          </w:divsChild>
        </w:div>
        <w:div w:id="245530476">
          <w:marLeft w:val="0"/>
          <w:marRight w:val="0"/>
          <w:marTop w:val="0"/>
          <w:marBottom w:val="0"/>
          <w:divBdr>
            <w:top w:val="none" w:sz="0" w:space="0" w:color="auto"/>
            <w:left w:val="none" w:sz="0" w:space="0" w:color="auto"/>
            <w:bottom w:val="none" w:sz="0" w:space="0" w:color="auto"/>
            <w:right w:val="none" w:sz="0" w:space="0" w:color="auto"/>
          </w:divBdr>
          <w:divsChild>
            <w:div w:id="671107765">
              <w:marLeft w:val="0"/>
              <w:marRight w:val="0"/>
              <w:marTop w:val="0"/>
              <w:marBottom w:val="0"/>
              <w:divBdr>
                <w:top w:val="none" w:sz="0" w:space="0" w:color="auto"/>
                <w:left w:val="none" w:sz="0" w:space="0" w:color="auto"/>
                <w:bottom w:val="none" w:sz="0" w:space="0" w:color="auto"/>
                <w:right w:val="none" w:sz="0" w:space="0" w:color="auto"/>
              </w:divBdr>
            </w:div>
          </w:divsChild>
        </w:div>
        <w:div w:id="273369746">
          <w:marLeft w:val="0"/>
          <w:marRight w:val="0"/>
          <w:marTop w:val="0"/>
          <w:marBottom w:val="0"/>
          <w:divBdr>
            <w:top w:val="none" w:sz="0" w:space="0" w:color="auto"/>
            <w:left w:val="none" w:sz="0" w:space="0" w:color="auto"/>
            <w:bottom w:val="none" w:sz="0" w:space="0" w:color="auto"/>
            <w:right w:val="none" w:sz="0" w:space="0" w:color="auto"/>
          </w:divBdr>
          <w:divsChild>
            <w:div w:id="826475757">
              <w:marLeft w:val="0"/>
              <w:marRight w:val="0"/>
              <w:marTop w:val="0"/>
              <w:marBottom w:val="0"/>
              <w:divBdr>
                <w:top w:val="none" w:sz="0" w:space="0" w:color="auto"/>
                <w:left w:val="none" w:sz="0" w:space="0" w:color="auto"/>
                <w:bottom w:val="none" w:sz="0" w:space="0" w:color="auto"/>
                <w:right w:val="none" w:sz="0" w:space="0" w:color="auto"/>
              </w:divBdr>
            </w:div>
          </w:divsChild>
        </w:div>
        <w:div w:id="285553247">
          <w:marLeft w:val="0"/>
          <w:marRight w:val="0"/>
          <w:marTop w:val="0"/>
          <w:marBottom w:val="0"/>
          <w:divBdr>
            <w:top w:val="none" w:sz="0" w:space="0" w:color="auto"/>
            <w:left w:val="none" w:sz="0" w:space="0" w:color="auto"/>
            <w:bottom w:val="none" w:sz="0" w:space="0" w:color="auto"/>
            <w:right w:val="none" w:sz="0" w:space="0" w:color="auto"/>
          </w:divBdr>
          <w:divsChild>
            <w:div w:id="468018911">
              <w:marLeft w:val="0"/>
              <w:marRight w:val="0"/>
              <w:marTop w:val="0"/>
              <w:marBottom w:val="0"/>
              <w:divBdr>
                <w:top w:val="none" w:sz="0" w:space="0" w:color="auto"/>
                <w:left w:val="none" w:sz="0" w:space="0" w:color="auto"/>
                <w:bottom w:val="none" w:sz="0" w:space="0" w:color="auto"/>
                <w:right w:val="none" w:sz="0" w:space="0" w:color="auto"/>
              </w:divBdr>
            </w:div>
          </w:divsChild>
        </w:div>
        <w:div w:id="288166317">
          <w:marLeft w:val="0"/>
          <w:marRight w:val="0"/>
          <w:marTop w:val="0"/>
          <w:marBottom w:val="0"/>
          <w:divBdr>
            <w:top w:val="none" w:sz="0" w:space="0" w:color="auto"/>
            <w:left w:val="none" w:sz="0" w:space="0" w:color="auto"/>
            <w:bottom w:val="none" w:sz="0" w:space="0" w:color="auto"/>
            <w:right w:val="none" w:sz="0" w:space="0" w:color="auto"/>
          </w:divBdr>
          <w:divsChild>
            <w:div w:id="1169369677">
              <w:marLeft w:val="0"/>
              <w:marRight w:val="0"/>
              <w:marTop w:val="0"/>
              <w:marBottom w:val="0"/>
              <w:divBdr>
                <w:top w:val="none" w:sz="0" w:space="0" w:color="auto"/>
                <w:left w:val="none" w:sz="0" w:space="0" w:color="auto"/>
                <w:bottom w:val="none" w:sz="0" w:space="0" w:color="auto"/>
                <w:right w:val="none" w:sz="0" w:space="0" w:color="auto"/>
              </w:divBdr>
            </w:div>
            <w:div w:id="1623419104">
              <w:marLeft w:val="0"/>
              <w:marRight w:val="0"/>
              <w:marTop w:val="0"/>
              <w:marBottom w:val="0"/>
              <w:divBdr>
                <w:top w:val="none" w:sz="0" w:space="0" w:color="auto"/>
                <w:left w:val="none" w:sz="0" w:space="0" w:color="auto"/>
                <w:bottom w:val="none" w:sz="0" w:space="0" w:color="auto"/>
                <w:right w:val="none" w:sz="0" w:space="0" w:color="auto"/>
              </w:divBdr>
            </w:div>
          </w:divsChild>
        </w:div>
        <w:div w:id="343241818">
          <w:marLeft w:val="0"/>
          <w:marRight w:val="0"/>
          <w:marTop w:val="0"/>
          <w:marBottom w:val="0"/>
          <w:divBdr>
            <w:top w:val="none" w:sz="0" w:space="0" w:color="auto"/>
            <w:left w:val="none" w:sz="0" w:space="0" w:color="auto"/>
            <w:bottom w:val="none" w:sz="0" w:space="0" w:color="auto"/>
            <w:right w:val="none" w:sz="0" w:space="0" w:color="auto"/>
          </w:divBdr>
          <w:divsChild>
            <w:div w:id="1604219766">
              <w:marLeft w:val="0"/>
              <w:marRight w:val="0"/>
              <w:marTop w:val="0"/>
              <w:marBottom w:val="0"/>
              <w:divBdr>
                <w:top w:val="none" w:sz="0" w:space="0" w:color="auto"/>
                <w:left w:val="none" w:sz="0" w:space="0" w:color="auto"/>
                <w:bottom w:val="none" w:sz="0" w:space="0" w:color="auto"/>
                <w:right w:val="none" w:sz="0" w:space="0" w:color="auto"/>
              </w:divBdr>
            </w:div>
          </w:divsChild>
        </w:div>
        <w:div w:id="375548040">
          <w:marLeft w:val="0"/>
          <w:marRight w:val="0"/>
          <w:marTop w:val="0"/>
          <w:marBottom w:val="0"/>
          <w:divBdr>
            <w:top w:val="none" w:sz="0" w:space="0" w:color="auto"/>
            <w:left w:val="none" w:sz="0" w:space="0" w:color="auto"/>
            <w:bottom w:val="none" w:sz="0" w:space="0" w:color="auto"/>
            <w:right w:val="none" w:sz="0" w:space="0" w:color="auto"/>
          </w:divBdr>
          <w:divsChild>
            <w:div w:id="1515075635">
              <w:marLeft w:val="0"/>
              <w:marRight w:val="0"/>
              <w:marTop w:val="0"/>
              <w:marBottom w:val="0"/>
              <w:divBdr>
                <w:top w:val="none" w:sz="0" w:space="0" w:color="auto"/>
                <w:left w:val="none" w:sz="0" w:space="0" w:color="auto"/>
                <w:bottom w:val="none" w:sz="0" w:space="0" w:color="auto"/>
                <w:right w:val="none" w:sz="0" w:space="0" w:color="auto"/>
              </w:divBdr>
            </w:div>
          </w:divsChild>
        </w:div>
        <w:div w:id="398409778">
          <w:marLeft w:val="0"/>
          <w:marRight w:val="0"/>
          <w:marTop w:val="0"/>
          <w:marBottom w:val="0"/>
          <w:divBdr>
            <w:top w:val="none" w:sz="0" w:space="0" w:color="auto"/>
            <w:left w:val="none" w:sz="0" w:space="0" w:color="auto"/>
            <w:bottom w:val="none" w:sz="0" w:space="0" w:color="auto"/>
            <w:right w:val="none" w:sz="0" w:space="0" w:color="auto"/>
          </w:divBdr>
          <w:divsChild>
            <w:div w:id="1777362341">
              <w:marLeft w:val="0"/>
              <w:marRight w:val="0"/>
              <w:marTop w:val="0"/>
              <w:marBottom w:val="0"/>
              <w:divBdr>
                <w:top w:val="none" w:sz="0" w:space="0" w:color="auto"/>
                <w:left w:val="none" w:sz="0" w:space="0" w:color="auto"/>
                <w:bottom w:val="none" w:sz="0" w:space="0" w:color="auto"/>
                <w:right w:val="none" w:sz="0" w:space="0" w:color="auto"/>
              </w:divBdr>
            </w:div>
          </w:divsChild>
        </w:div>
        <w:div w:id="422848299">
          <w:marLeft w:val="0"/>
          <w:marRight w:val="0"/>
          <w:marTop w:val="0"/>
          <w:marBottom w:val="0"/>
          <w:divBdr>
            <w:top w:val="none" w:sz="0" w:space="0" w:color="auto"/>
            <w:left w:val="none" w:sz="0" w:space="0" w:color="auto"/>
            <w:bottom w:val="none" w:sz="0" w:space="0" w:color="auto"/>
            <w:right w:val="none" w:sz="0" w:space="0" w:color="auto"/>
          </w:divBdr>
          <w:divsChild>
            <w:div w:id="1049576807">
              <w:marLeft w:val="0"/>
              <w:marRight w:val="0"/>
              <w:marTop w:val="0"/>
              <w:marBottom w:val="0"/>
              <w:divBdr>
                <w:top w:val="none" w:sz="0" w:space="0" w:color="auto"/>
                <w:left w:val="none" w:sz="0" w:space="0" w:color="auto"/>
                <w:bottom w:val="none" w:sz="0" w:space="0" w:color="auto"/>
                <w:right w:val="none" w:sz="0" w:space="0" w:color="auto"/>
              </w:divBdr>
            </w:div>
          </w:divsChild>
        </w:div>
        <w:div w:id="424350308">
          <w:marLeft w:val="0"/>
          <w:marRight w:val="0"/>
          <w:marTop w:val="0"/>
          <w:marBottom w:val="0"/>
          <w:divBdr>
            <w:top w:val="none" w:sz="0" w:space="0" w:color="auto"/>
            <w:left w:val="none" w:sz="0" w:space="0" w:color="auto"/>
            <w:bottom w:val="none" w:sz="0" w:space="0" w:color="auto"/>
            <w:right w:val="none" w:sz="0" w:space="0" w:color="auto"/>
          </w:divBdr>
          <w:divsChild>
            <w:div w:id="915628183">
              <w:marLeft w:val="0"/>
              <w:marRight w:val="0"/>
              <w:marTop w:val="0"/>
              <w:marBottom w:val="0"/>
              <w:divBdr>
                <w:top w:val="none" w:sz="0" w:space="0" w:color="auto"/>
                <w:left w:val="none" w:sz="0" w:space="0" w:color="auto"/>
                <w:bottom w:val="none" w:sz="0" w:space="0" w:color="auto"/>
                <w:right w:val="none" w:sz="0" w:space="0" w:color="auto"/>
              </w:divBdr>
            </w:div>
          </w:divsChild>
        </w:div>
        <w:div w:id="452291404">
          <w:marLeft w:val="0"/>
          <w:marRight w:val="0"/>
          <w:marTop w:val="0"/>
          <w:marBottom w:val="0"/>
          <w:divBdr>
            <w:top w:val="none" w:sz="0" w:space="0" w:color="auto"/>
            <w:left w:val="none" w:sz="0" w:space="0" w:color="auto"/>
            <w:bottom w:val="none" w:sz="0" w:space="0" w:color="auto"/>
            <w:right w:val="none" w:sz="0" w:space="0" w:color="auto"/>
          </w:divBdr>
          <w:divsChild>
            <w:div w:id="1365714353">
              <w:marLeft w:val="0"/>
              <w:marRight w:val="0"/>
              <w:marTop w:val="0"/>
              <w:marBottom w:val="0"/>
              <w:divBdr>
                <w:top w:val="none" w:sz="0" w:space="0" w:color="auto"/>
                <w:left w:val="none" w:sz="0" w:space="0" w:color="auto"/>
                <w:bottom w:val="none" w:sz="0" w:space="0" w:color="auto"/>
                <w:right w:val="none" w:sz="0" w:space="0" w:color="auto"/>
              </w:divBdr>
            </w:div>
          </w:divsChild>
        </w:div>
        <w:div w:id="460458534">
          <w:marLeft w:val="0"/>
          <w:marRight w:val="0"/>
          <w:marTop w:val="0"/>
          <w:marBottom w:val="0"/>
          <w:divBdr>
            <w:top w:val="none" w:sz="0" w:space="0" w:color="auto"/>
            <w:left w:val="none" w:sz="0" w:space="0" w:color="auto"/>
            <w:bottom w:val="none" w:sz="0" w:space="0" w:color="auto"/>
            <w:right w:val="none" w:sz="0" w:space="0" w:color="auto"/>
          </w:divBdr>
          <w:divsChild>
            <w:div w:id="1397165381">
              <w:marLeft w:val="0"/>
              <w:marRight w:val="0"/>
              <w:marTop w:val="0"/>
              <w:marBottom w:val="0"/>
              <w:divBdr>
                <w:top w:val="none" w:sz="0" w:space="0" w:color="auto"/>
                <w:left w:val="none" w:sz="0" w:space="0" w:color="auto"/>
                <w:bottom w:val="none" w:sz="0" w:space="0" w:color="auto"/>
                <w:right w:val="none" w:sz="0" w:space="0" w:color="auto"/>
              </w:divBdr>
            </w:div>
          </w:divsChild>
        </w:div>
        <w:div w:id="473331043">
          <w:marLeft w:val="0"/>
          <w:marRight w:val="0"/>
          <w:marTop w:val="0"/>
          <w:marBottom w:val="0"/>
          <w:divBdr>
            <w:top w:val="none" w:sz="0" w:space="0" w:color="auto"/>
            <w:left w:val="none" w:sz="0" w:space="0" w:color="auto"/>
            <w:bottom w:val="none" w:sz="0" w:space="0" w:color="auto"/>
            <w:right w:val="none" w:sz="0" w:space="0" w:color="auto"/>
          </w:divBdr>
          <w:divsChild>
            <w:div w:id="1872448888">
              <w:marLeft w:val="0"/>
              <w:marRight w:val="0"/>
              <w:marTop w:val="0"/>
              <w:marBottom w:val="0"/>
              <w:divBdr>
                <w:top w:val="none" w:sz="0" w:space="0" w:color="auto"/>
                <w:left w:val="none" w:sz="0" w:space="0" w:color="auto"/>
                <w:bottom w:val="none" w:sz="0" w:space="0" w:color="auto"/>
                <w:right w:val="none" w:sz="0" w:space="0" w:color="auto"/>
              </w:divBdr>
            </w:div>
          </w:divsChild>
        </w:div>
        <w:div w:id="503205817">
          <w:marLeft w:val="0"/>
          <w:marRight w:val="0"/>
          <w:marTop w:val="0"/>
          <w:marBottom w:val="0"/>
          <w:divBdr>
            <w:top w:val="none" w:sz="0" w:space="0" w:color="auto"/>
            <w:left w:val="none" w:sz="0" w:space="0" w:color="auto"/>
            <w:bottom w:val="none" w:sz="0" w:space="0" w:color="auto"/>
            <w:right w:val="none" w:sz="0" w:space="0" w:color="auto"/>
          </w:divBdr>
          <w:divsChild>
            <w:div w:id="2041084530">
              <w:marLeft w:val="0"/>
              <w:marRight w:val="0"/>
              <w:marTop w:val="0"/>
              <w:marBottom w:val="0"/>
              <w:divBdr>
                <w:top w:val="none" w:sz="0" w:space="0" w:color="auto"/>
                <w:left w:val="none" w:sz="0" w:space="0" w:color="auto"/>
                <w:bottom w:val="none" w:sz="0" w:space="0" w:color="auto"/>
                <w:right w:val="none" w:sz="0" w:space="0" w:color="auto"/>
              </w:divBdr>
            </w:div>
          </w:divsChild>
        </w:div>
        <w:div w:id="558829525">
          <w:marLeft w:val="0"/>
          <w:marRight w:val="0"/>
          <w:marTop w:val="0"/>
          <w:marBottom w:val="0"/>
          <w:divBdr>
            <w:top w:val="none" w:sz="0" w:space="0" w:color="auto"/>
            <w:left w:val="none" w:sz="0" w:space="0" w:color="auto"/>
            <w:bottom w:val="none" w:sz="0" w:space="0" w:color="auto"/>
            <w:right w:val="none" w:sz="0" w:space="0" w:color="auto"/>
          </w:divBdr>
          <w:divsChild>
            <w:div w:id="1377317829">
              <w:marLeft w:val="0"/>
              <w:marRight w:val="0"/>
              <w:marTop w:val="0"/>
              <w:marBottom w:val="0"/>
              <w:divBdr>
                <w:top w:val="none" w:sz="0" w:space="0" w:color="auto"/>
                <w:left w:val="none" w:sz="0" w:space="0" w:color="auto"/>
                <w:bottom w:val="none" w:sz="0" w:space="0" w:color="auto"/>
                <w:right w:val="none" w:sz="0" w:space="0" w:color="auto"/>
              </w:divBdr>
            </w:div>
          </w:divsChild>
        </w:div>
        <w:div w:id="567619155">
          <w:marLeft w:val="0"/>
          <w:marRight w:val="0"/>
          <w:marTop w:val="0"/>
          <w:marBottom w:val="0"/>
          <w:divBdr>
            <w:top w:val="none" w:sz="0" w:space="0" w:color="auto"/>
            <w:left w:val="none" w:sz="0" w:space="0" w:color="auto"/>
            <w:bottom w:val="none" w:sz="0" w:space="0" w:color="auto"/>
            <w:right w:val="none" w:sz="0" w:space="0" w:color="auto"/>
          </w:divBdr>
          <w:divsChild>
            <w:div w:id="1055398671">
              <w:marLeft w:val="0"/>
              <w:marRight w:val="0"/>
              <w:marTop w:val="0"/>
              <w:marBottom w:val="0"/>
              <w:divBdr>
                <w:top w:val="none" w:sz="0" w:space="0" w:color="auto"/>
                <w:left w:val="none" w:sz="0" w:space="0" w:color="auto"/>
                <w:bottom w:val="none" w:sz="0" w:space="0" w:color="auto"/>
                <w:right w:val="none" w:sz="0" w:space="0" w:color="auto"/>
              </w:divBdr>
            </w:div>
          </w:divsChild>
        </w:div>
        <w:div w:id="604577847">
          <w:marLeft w:val="0"/>
          <w:marRight w:val="0"/>
          <w:marTop w:val="0"/>
          <w:marBottom w:val="0"/>
          <w:divBdr>
            <w:top w:val="none" w:sz="0" w:space="0" w:color="auto"/>
            <w:left w:val="none" w:sz="0" w:space="0" w:color="auto"/>
            <w:bottom w:val="none" w:sz="0" w:space="0" w:color="auto"/>
            <w:right w:val="none" w:sz="0" w:space="0" w:color="auto"/>
          </w:divBdr>
          <w:divsChild>
            <w:div w:id="474227338">
              <w:marLeft w:val="0"/>
              <w:marRight w:val="0"/>
              <w:marTop w:val="0"/>
              <w:marBottom w:val="0"/>
              <w:divBdr>
                <w:top w:val="none" w:sz="0" w:space="0" w:color="auto"/>
                <w:left w:val="none" w:sz="0" w:space="0" w:color="auto"/>
                <w:bottom w:val="none" w:sz="0" w:space="0" w:color="auto"/>
                <w:right w:val="none" w:sz="0" w:space="0" w:color="auto"/>
              </w:divBdr>
            </w:div>
          </w:divsChild>
        </w:div>
        <w:div w:id="608123713">
          <w:marLeft w:val="0"/>
          <w:marRight w:val="0"/>
          <w:marTop w:val="0"/>
          <w:marBottom w:val="0"/>
          <w:divBdr>
            <w:top w:val="none" w:sz="0" w:space="0" w:color="auto"/>
            <w:left w:val="none" w:sz="0" w:space="0" w:color="auto"/>
            <w:bottom w:val="none" w:sz="0" w:space="0" w:color="auto"/>
            <w:right w:val="none" w:sz="0" w:space="0" w:color="auto"/>
          </w:divBdr>
          <w:divsChild>
            <w:div w:id="1450278815">
              <w:marLeft w:val="0"/>
              <w:marRight w:val="0"/>
              <w:marTop w:val="0"/>
              <w:marBottom w:val="0"/>
              <w:divBdr>
                <w:top w:val="none" w:sz="0" w:space="0" w:color="auto"/>
                <w:left w:val="none" w:sz="0" w:space="0" w:color="auto"/>
                <w:bottom w:val="none" w:sz="0" w:space="0" w:color="auto"/>
                <w:right w:val="none" w:sz="0" w:space="0" w:color="auto"/>
              </w:divBdr>
            </w:div>
          </w:divsChild>
        </w:div>
        <w:div w:id="644357443">
          <w:marLeft w:val="0"/>
          <w:marRight w:val="0"/>
          <w:marTop w:val="0"/>
          <w:marBottom w:val="0"/>
          <w:divBdr>
            <w:top w:val="none" w:sz="0" w:space="0" w:color="auto"/>
            <w:left w:val="none" w:sz="0" w:space="0" w:color="auto"/>
            <w:bottom w:val="none" w:sz="0" w:space="0" w:color="auto"/>
            <w:right w:val="none" w:sz="0" w:space="0" w:color="auto"/>
          </w:divBdr>
          <w:divsChild>
            <w:div w:id="1233202750">
              <w:marLeft w:val="0"/>
              <w:marRight w:val="0"/>
              <w:marTop w:val="0"/>
              <w:marBottom w:val="0"/>
              <w:divBdr>
                <w:top w:val="none" w:sz="0" w:space="0" w:color="auto"/>
                <w:left w:val="none" w:sz="0" w:space="0" w:color="auto"/>
                <w:bottom w:val="none" w:sz="0" w:space="0" w:color="auto"/>
                <w:right w:val="none" w:sz="0" w:space="0" w:color="auto"/>
              </w:divBdr>
            </w:div>
          </w:divsChild>
        </w:div>
        <w:div w:id="647980448">
          <w:marLeft w:val="0"/>
          <w:marRight w:val="0"/>
          <w:marTop w:val="0"/>
          <w:marBottom w:val="0"/>
          <w:divBdr>
            <w:top w:val="none" w:sz="0" w:space="0" w:color="auto"/>
            <w:left w:val="none" w:sz="0" w:space="0" w:color="auto"/>
            <w:bottom w:val="none" w:sz="0" w:space="0" w:color="auto"/>
            <w:right w:val="none" w:sz="0" w:space="0" w:color="auto"/>
          </w:divBdr>
          <w:divsChild>
            <w:div w:id="1232234661">
              <w:marLeft w:val="0"/>
              <w:marRight w:val="0"/>
              <w:marTop w:val="0"/>
              <w:marBottom w:val="0"/>
              <w:divBdr>
                <w:top w:val="none" w:sz="0" w:space="0" w:color="auto"/>
                <w:left w:val="none" w:sz="0" w:space="0" w:color="auto"/>
                <w:bottom w:val="none" w:sz="0" w:space="0" w:color="auto"/>
                <w:right w:val="none" w:sz="0" w:space="0" w:color="auto"/>
              </w:divBdr>
            </w:div>
          </w:divsChild>
        </w:div>
        <w:div w:id="678000393">
          <w:marLeft w:val="0"/>
          <w:marRight w:val="0"/>
          <w:marTop w:val="0"/>
          <w:marBottom w:val="0"/>
          <w:divBdr>
            <w:top w:val="none" w:sz="0" w:space="0" w:color="auto"/>
            <w:left w:val="none" w:sz="0" w:space="0" w:color="auto"/>
            <w:bottom w:val="none" w:sz="0" w:space="0" w:color="auto"/>
            <w:right w:val="none" w:sz="0" w:space="0" w:color="auto"/>
          </w:divBdr>
          <w:divsChild>
            <w:div w:id="969677136">
              <w:marLeft w:val="0"/>
              <w:marRight w:val="0"/>
              <w:marTop w:val="0"/>
              <w:marBottom w:val="0"/>
              <w:divBdr>
                <w:top w:val="none" w:sz="0" w:space="0" w:color="auto"/>
                <w:left w:val="none" w:sz="0" w:space="0" w:color="auto"/>
                <w:bottom w:val="none" w:sz="0" w:space="0" w:color="auto"/>
                <w:right w:val="none" w:sz="0" w:space="0" w:color="auto"/>
              </w:divBdr>
            </w:div>
          </w:divsChild>
        </w:div>
        <w:div w:id="717123409">
          <w:marLeft w:val="0"/>
          <w:marRight w:val="0"/>
          <w:marTop w:val="0"/>
          <w:marBottom w:val="0"/>
          <w:divBdr>
            <w:top w:val="none" w:sz="0" w:space="0" w:color="auto"/>
            <w:left w:val="none" w:sz="0" w:space="0" w:color="auto"/>
            <w:bottom w:val="none" w:sz="0" w:space="0" w:color="auto"/>
            <w:right w:val="none" w:sz="0" w:space="0" w:color="auto"/>
          </w:divBdr>
          <w:divsChild>
            <w:div w:id="294411985">
              <w:marLeft w:val="0"/>
              <w:marRight w:val="0"/>
              <w:marTop w:val="0"/>
              <w:marBottom w:val="0"/>
              <w:divBdr>
                <w:top w:val="none" w:sz="0" w:space="0" w:color="auto"/>
                <w:left w:val="none" w:sz="0" w:space="0" w:color="auto"/>
                <w:bottom w:val="none" w:sz="0" w:space="0" w:color="auto"/>
                <w:right w:val="none" w:sz="0" w:space="0" w:color="auto"/>
              </w:divBdr>
            </w:div>
          </w:divsChild>
        </w:div>
        <w:div w:id="731581890">
          <w:marLeft w:val="0"/>
          <w:marRight w:val="0"/>
          <w:marTop w:val="0"/>
          <w:marBottom w:val="0"/>
          <w:divBdr>
            <w:top w:val="none" w:sz="0" w:space="0" w:color="auto"/>
            <w:left w:val="none" w:sz="0" w:space="0" w:color="auto"/>
            <w:bottom w:val="none" w:sz="0" w:space="0" w:color="auto"/>
            <w:right w:val="none" w:sz="0" w:space="0" w:color="auto"/>
          </w:divBdr>
          <w:divsChild>
            <w:div w:id="2144997925">
              <w:marLeft w:val="0"/>
              <w:marRight w:val="0"/>
              <w:marTop w:val="0"/>
              <w:marBottom w:val="0"/>
              <w:divBdr>
                <w:top w:val="none" w:sz="0" w:space="0" w:color="auto"/>
                <w:left w:val="none" w:sz="0" w:space="0" w:color="auto"/>
                <w:bottom w:val="none" w:sz="0" w:space="0" w:color="auto"/>
                <w:right w:val="none" w:sz="0" w:space="0" w:color="auto"/>
              </w:divBdr>
            </w:div>
          </w:divsChild>
        </w:div>
        <w:div w:id="818152316">
          <w:marLeft w:val="0"/>
          <w:marRight w:val="0"/>
          <w:marTop w:val="0"/>
          <w:marBottom w:val="0"/>
          <w:divBdr>
            <w:top w:val="none" w:sz="0" w:space="0" w:color="auto"/>
            <w:left w:val="none" w:sz="0" w:space="0" w:color="auto"/>
            <w:bottom w:val="none" w:sz="0" w:space="0" w:color="auto"/>
            <w:right w:val="none" w:sz="0" w:space="0" w:color="auto"/>
          </w:divBdr>
          <w:divsChild>
            <w:div w:id="2093811387">
              <w:marLeft w:val="0"/>
              <w:marRight w:val="0"/>
              <w:marTop w:val="0"/>
              <w:marBottom w:val="0"/>
              <w:divBdr>
                <w:top w:val="none" w:sz="0" w:space="0" w:color="auto"/>
                <w:left w:val="none" w:sz="0" w:space="0" w:color="auto"/>
                <w:bottom w:val="none" w:sz="0" w:space="0" w:color="auto"/>
                <w:right w:val="none" w:sz="0" w:space="0" w:color="auto"/>
              </w:divBdr>
            </w:div>
          </w:divsChild>
        </w:div>
        <w:div w:id="892884122">
          <w:marLeft w:val="0"/>
          <w:marRight w:val="0"/>
          <w:marTop w:val="0"/>
          <w:marBottom w:val="0"/>
          <w:divBdr>
            <w:top w:val="none" w:sz="0" w:space="0" w:color="auto"/>
            <w:left w:val="none" w:sz="0" w:space="0" w:color="auto"/>
            <w:bottom w:val="none" w:sz="0" w:space="0" w:color="auto"/>
            <w:right w:val="none" w:sz="0" w:space="0" w:color="auto"/>
          </w:divBdr>
          <w:divsChild>
            <w:div w:id="1450735452">
              <w:marLeft w:val="0"/>
              <w:marRight w:val="0"/>
              <w:marTop w:val="0"/>
              <w:marBottom w:val="0"/>
              <w:divBdr>
                <w:top w:val="none" w:sz="0" w:space="0" w:color="auto"/>
                <w:left w:val="none" w:sz="0" w:space="0" w:color="auto"/>
                <w:bottom w:val="none" w:sz="0" w:space="0" w:color="auto"/>
                <w:right w:val="none" w:sz="0" w:space="0" w:color="auto"/>
              </w:divBdr>
            </w:div>
          </w:divsChild>
        </w:div>
        <w:div w:id="954871198">
          <w:marLeft w:val="0"/>
          <w:marRight w:val="0"/>
          <w:marTop w:val="0"/>
          <w:marBottom w:val="0"/>
          <w:divBdr>
            <w:top w:val="none" w:sz="0" w:space="0" w:color="auto"/>
            <w:left w:val="none" w:sz="0" w:space="0" w:color="auto"/>
            <w:bottom w:val="none" w:sz="0" w:space="0" w:color="auto"/>
            <w:right w:val="none" w:sz="0" w:space="0" w:color="auto"/>
          </w:divBdr>
          <w:divsChild>
            <w:div w:id="1304887571">
              <w:marLeft w:val="0"/>
              <w:marRight w:val="0"/>
              <w:marTop w:val="0"/>
              <w:marBottom w:val="0"/>
              <w:divBdr>
                <w:top w:val="none" w:sz="0" w:space="0" w:color="auto"/>
                <w:left w:val="none" w:sz="0" w:space="0" w:color="auto"/>
                <w:bottom w:val="none" w:sz="0" w:space="0" w:color="auto"/>
                <w:right w:val="none" w:sz="0" w:space="0" w:color="auto"/>
              </w:divBdr>
            </w:div>
          </w:divsChild>
        </w:div>
        <w:div w:id="1008600105">
          <w:marLeft w:val="0"/>
          <w:marRight w:val="0"/>
          <w:marTop w:val="0"/>
          <w:marBottom w:val="0"/>
          <w:divBdr>
            <w:top w:val="none" w:sz="0" w:space="0" w:color="auto"/>
            <w:left w:val="none" w:sz="0" w:space="0" w:color="auto"/>
            <w:bottom w:val="none" w:sz="0" w:space="0" w:color="auto"/>
            <w:right w:val="none" w:sz="0" w:space="0" w:color="auto"/>
          </w:divBdr>
          <w:divsChild>
            <w:div w:id="785075303">
              <w:marLeft w:val="0"/>
              <w:marRight w:val="0"/>
              <w:marTop w:val="0"/>
              <w:marBottom w:val="0"/>
              <w:divBdr>
                <w:top w:val="none" w:sz="0" w:space="0" w:color="auto"/>
                <w:left w:val="none" w:sz="0" w:space="0" w:color="auto"/>
                <w:bottom w:val="none" w:sz="0" w:space="0" w:color="auto"/>
                <w:right w:val="none" w:sz="0" w:space="0" w:color="auto"/>
              </w:divBdr>
            </w:div>
          </w:divsChild>
        </w:div>
        <w:div w:id="1031957957">
          <w:marLeft w:val="0"/>
          <w:marRight w:val="0"/>
          <w:marTop w:val="0"/>
          <w:marBottom w:val="0"/>
          <w:divBdr>
            <w:top w:val="none" w:sz="0" w:space="0" w:color="auto"/>
            <w:left w:val="none" w:sz="0" w:space="0" w:color="auto"/>
            <w:bottom w:val="none" w:sz="0" w:space="0" w:color="auto"/>
            <w:right w:val="none" w:sz="0" w:space="0" w:color="auto"/>
          </w:divBdr>
          <w:divsChild>
            <w:div w:id="397022468">
              <w:marLeft w:val="0"/>
              <w:marRight w:val="0"/>
              <w:marTop w:val="0"/>
              <w:marBottom w:val="0"/>
              <w:divBdr>
                <w:top w:val="none" w:sz="0" w:space="0" w:color="auto"/>
                <w:left w:val="none" w:sz="0" w:space="0" w:color="auto"/>
                <w:bottom w:val="none" w:sz="0" w:space="0" w:color="auto"/>
                <w:right w:val="none" w:sz="0" w:space="0" w:color="auto"/>
              </w:divBdr>
            </w:div>
          </w:divsChild>
        </w:div>
        <w:div w:id="1035421077">
          <w:marLeft w:val="0"/>
          <w:marRight w:val="0"/>
          <w:marTop w:val="0"/>
          <w:marBottom w:val="0"/>
          <w:divBdr>
            <w:top w:val="none" w:sz="0" w:space="0" w:color="auto"/>
            <w:left w:val="none" w:sz="0" w:space="0" w:color="auto"/>
            <w:bottom w:val="none" w:sz="0" w:space="0" w:color="auto"/>
            <w:right w:val="none" w:sz="0" w:space="0" w:color="auto"/>
          </w:divBdr>
          <w:divsChild>
            <w:div w:id="343017794">
              <w:marLeft w:val="0"/>
              <w:marRight w:val="0"/>
              <w:marTop w:val="0"/>
              <w:marBottom w:val="0"/>
              <w:divBdr>
                <w:top w:val="none" w:sz="0" w:space="0" w:color="auto"/>
                <w:left w:val="none" w:sz="0" w:space="0" w:color="auto"/>
                <w:bottom w:val="none" w:sz="0" w:space="0" w:color="auto"/>
                <w:right w:val="none" w:sz="0" w:space="0" w:color="auto"/>
              </w:divBdr>
            </w:div>
          </w:divsChild>
        </w:div>
        <w:div w:id="1057045800">
          <w:marLeft w:val="0"/>
          <w:marRight w:val="0"/>
          <w:marTop w:val="0"/>
          <w:marBottom w:val="0"/>
          <w:divBdr>
            <w:top w:val="none" w:sz="0" w:space="0" w:color="auto"/>
            <w:left w:val="none" w:sz="0" w:space="0" w:color="auto"/>
            <w:bottom w:val="none" w:sz="0" w:space="0" w:color="auto"/>
            <w:right w:val="none" w:sz="0" w:space="0" w:color="auto"/>
          </w:divBdr>
          <w:divsChild>
            <w:div w:id="904754256">
              <w:marLeft w:val="0"/>
              <w:marRight w:val="0"/>
              <w:marTop w:val="0"/>
              <w:marBottom w:val="0"/>
              <w:divBdr>
                <w:top w:val="none" w:sz="0" w:space="0" w:color="auto"/>
                <w:left w:val="none" w:sz="0" w:space="0" w:color="auto"/>
                <w:bottom w:val="none" w:sz="0" w:space="0" w:color="auto"/>
                <w:right w:val="none" w:sz="0" w:space="0" w:color="auto"/>
              </w:divBdr>
            </w:div>
          </w:divsChild>
        </w:div>
        <w:div w:id="1068306746">
          <w:marLeft w:val="0"/>
          <w:marRight w:val="0"/>
          <w:marTop w:val="0"/>
          <w:marBottom w:val="0"/>
          <w:divBdr>
            <w:top w:val="none" w:sz="0" w:space="0" w:color="auto"/>
            <w:left w:val="none" w:sz="0" w:space="0" w:color="auto"/>
            <w:bottom w:val="none" w:sz="0" w:space="0" w:color="auto"/>
            <w:right w:val="none" w:sz="0" w:space="0" w:color="auto"/>
          </w:divBdr>
          <w:divsChild>
            <w:div w:id="1298683445">
              <w:marLeft w:val="0"/>
              <w:marRight w:val="0"/>
              <w:marTop w:val="0"/>
              <w:marBottom w:val="0"/>
              <w:divBdr>
                <w:top w:val="none" w:sz="0" w:space="0" w:color="auto"/>
                <w:left w:val="none" w:sz="0" w:space="0" w:color="auto"/>
                <w:bottom w:val="none" w:sz="0" w:space="0" w:color="auto"/>
                <w:right w:val="none" w:sz="0" w:space="0" w:color="auto"/>
              </w:divBdr>
            </w:div>
          </w:divsChild>
        </w:div>
        <w:div w:id="1074401000">
          <w:marLeft w:val="0"/>
          <w:marRight w:val="0"/>
          <w:marTop w:val="0"/>
          <w:marBottom w:val="0"/>
          <w:divBdr>
            <w:top w:val="none" w:sz="0" w:space="0" w:color="auto"/>
            <w:left w:val="none" w:sz="0" w:space="0" w:color="auto"/>
            <w:bottom w:val="none" w:sz="0" w:space="0" w:color="auto"/>
            <w:right w:val="none" w:sz="0" w:space="0" w:color="auto"/>
          </w:divBdr>
          <w:divsChild>
            <w:div w:id="189951706">
              <w:marLeft w:val="0"/>
              <w:marRight w:val="0"/>
              <w:marTop w:val="0"/>
              <w:marBottom w:val="0"/>
              <w:divBdr>
                <w:top w:val="none" w:sz="0" w:space="0" w:color="auto"/>
                <w:left w:val="none" w:sz="0" w:space="0" w:color="auto"/>
                <w:bottom w:val="none" w:sz="0" w:space="0" w:color="auto"/>
                <w:right w:val="none" w:sz="0" w:space="0" w:color="auto"/>
              </w:divBdr>
            </w:div>
          </w:divsChild>
        </w:div>
        <w:div w:id="1117598451">
          <w:marLeft w:val="0"/>
          <w:marRight w:val="0"/>
          <w:marTop w:val="0"/>
          <w:marBottom w:val="0"/>
          <w:divBdr>
            <w:top w:val="none" w:sz="0" w:space="0" w:color="auto"/>
            <w:left w:val="none" w:sz="0" w:space="0" w:color="auto"/>
            <w:bottom w:val="none" w:sz="0" w:space="0" w:color="auto"/>
            <w:right w:val="none" w:sz="0" w:space="0" w:color="auto"/>
          </w:divBdr>
          <w:divsChild>
            <w:div w:id="499005203">
              <w:marLeft w:val="0"/>
              <w:marRight w:val="0"/>
              <w:marTop w:val="0"/>
              <w:marBottom w:val="0"/>
              <w:divBdr>
                <w:top w:val="none" w:sz="0" w:space="0" w:color="auto"/>
                <w:left w:val="none" w:sz="0" w:space="0" w:color="auto"/>
                <w:bottom w:val="none" w:sz="0" w:space="0" w:color="auto"/>
                <w:right w:val="none" w:sz="0" w:space="0" w:color="auto"/>
              </w:divBdr>
            </w:div>
            <w:div w:id="1693529690">
              <w:marLeft w:val="0"/>
              <w:marRight w:val="0"/>
              <w:marTop w:val="0"/>
              <w:marBottom w:val="0"/>
              <w:divBdr>
                <w:top w:val="none" w:sz="0" w:space="0" w:color="auto"/>
                <w:left w:val="none" w:sz="0" w:space="0" w:color="auto"/>
                <w:bottom w:val="none" w:sz="0" w:space="0" w:color="auto"/>
                <w:right w:val="none" w:sz="0" w:space="0" w:color="auto"/>
              </w:divBdr>
            </w:div>
          </w:divsChild>
        </w:div>
        <w:div w:id="1150906544">
          <w:marLeft w:val="0"/>
          <w:marRight w:val="0"/>
          <w:marTop w:val="0"/>
          <w:marBottom w:val="0"/>
          <w:divBdr>
            <w:top w:val="none" w:sz="0" w:space="0" w:color="auto"/>
            <w:left w:val="none" w:sz="0" w:space="0" w:color="auto"/>
            <w:bottom w:val="none" w:sz="0" w:space="0" w:color="auto"/>
            <w:right w:val="none" w:sz="0" w:space="0" w:color="auto"/>
          </w:divBdr>
          <w:divsChild>
            <w:div w:id="1105538730">
              <w:marLeft w:val="0"/>
              <w:marRight w:val="0"/>
              <w:marTop w:val="0"/>
              <w:marBottom w:val="0"/>
              <w:divBdr>
                <w:top w:val="none" w:sz="0" w:space="0" w:color="auto"/>
                <w:left w:val="none" w:sz="0" w:space="0" w:color="auto"/>
                <w:bottom w:val="none" w:sz="0" w:space="0" w:color="auto"/>
                <w:right w:val="none" w:sz="0" w:space="0" w:color="auto"/>
              </w:divBdr>
            </w:div>
          </w:divsChild>
        </w:div>
        <w:div w:id="1151479787">
          <w:marLeft w:val="0"/>
          <w:marRight w:val="0"/>
          <w:marTop w:val="0"/>
          <w:marBottom w:val="0"/>
          <w:divBdr>
            <w:top w:val="none" w:sz="0" w:space="0" w:color="auto"/>
            <w:left w:val="none" w:sz="0" w:space="0" w:color="auto"/>
            <w:bottom w:val="none" w:sz="0" w:space="0" w:color="auto"/>
            <w:right w:val="none" w:sz="0" w:space="0" w:color="auto"/>
          </w:divBdr>
          <w:divsChild>
            <w:div w:id="1199078661">
              <w:marLeft w:val="0"/>
              <w:marRight w:val="0"/>
              <w:marTop w:val="0"/>
              <w:marBottom w:val="0"/>
              <w:divBdr>
                <w:top w:val="none" w:sz="0" w:space="0" w:color="auto"/>
                <w:left w:val="none" w:sz="0" w:space="0" w:color="auto"/>
                <w:bottom w:val="none" w:sz="0" w:space="0" w:color="auto"/>
                <w:right w:val="none" w:sz="0" w:space="0" w:color="auto"/>
              </w:divBdr>
            </w:div>
          </w:divsChild>
        </w:div>
        <w:div w:id="1187253077">
          <w:marLeft w:val="0"/>
          <w:marRight w:val="0"/>
          <w:marTop w:val="0"/>
          <w:marBottom w:val="0"/>
          <w:divBdr>
            <w:top w:val="none" w:sz="0" w:space="0" w:color="auto"/>
            <w:left w:val="none" w:sz="0" w:space="0" w:color="auto"/>
            <w:bottom w:val="none" w:sz="0" w:space="0" w:color="auto"/>
            <w:right w:val="none" w:sz="0" w:space="0" w:color="auto"/>
          </w:divBdr>
          <w:divsChild>
            <w:div w:id="738090346">
              <w:marLeft w:val="0"/>
              <w:marRight w:val="0"/>
              <w:marTop w:val="0"/>
              <w:marBottom w:val="0"/>
              <w:divBdr>
                <w:top w:val="none" w:sz="0" w:space="0" w:color="auto"/>
                <w:left w:val="none" w:sz="0" w:space="0" w:color="auto"/>
                <w:bottom w:val="none" w:sz="0" w:space="0" w:color="auto"/>
                <w:right w:val="none" w:sz="0" w:space="0" w:color="auto"/>
              </w:divBdr>
            </w:div>
          </w:divsChild>
        </w:div>
        <w:div w:id="1197352902">
          <w:marLeft w:val="0"/>
          <w:marRight w:val="0"/>
          <w:marTop w:val="0"/>
          <w:marBottom w:val="0"/>
          <w:divBdr>
            <w:top w:val="none" w:sz="0" w:space="0" w:color="auto"/>
            <w:left w:val="none" w:sz="0" w:space="0" w:color="auto"/>
            <w:bottom w:val="none" w:sz="0" w:space="0" w:color="auto"/>
            <w:right w:val="none" w:sz="0" w:space="0" w:color="auto"/>
          </w:divBdr>
          <w:divsChild>
            <w:div w:id="1891722442">
              <w:marLeft w:val="0"/>
              <w:marRight w:val="0"/>
              <w:marTop w:val="0"/>
              <w:marBottom w:val="0"/>
              <w:divBdr>
                <w:top w:val="none" w:sz="0" w:space="0" w:color="auto"/>
                <w:left w:val="none" w:sz="0" w:space="0" w:color="auto"/>
                <w:bottom w:val="none" w:sz="0" w:space="0" w:color="auto"/>
                <w:right w:val="none" w:sz="0" w:space="0" w:color="auto"/>
              </w:divBdr>
            </w:div>
          </w:divsChild>
        </w:div>
        <w:div w:id="1211382615">
          <w:marLeft w:val="0"/>
          <w:marRight w:val="0"/>
          <w:marTop w:val="0"/>
          <w:marBottom w:val="0"/>
          <w:divBdr>
            <w:top w:val="none" w:sz="0" w:space="0" w:color="auto"/>
            <w:left w:val="none" w:sz="0" w:space="0" w:color="auto"/>
            <w:bottom w:val="none" w:sz="0" w:space="0" w:color="auto"/>
            <w:right w:val="none" w:sz="0" w:space="0" w:color="auto"/>
          </w:divBdr>
          <w:divsChild>
            <w:div w:id="494346107">
              <w:marLeft w:val="0"/>
              <w:marRight w:val="0"/>
              <w:marTop w:val="0"/>
              <w:marBottom w:val="0"/>
              <w:divBdr>
                <w:top w:val="none" w:sz="0" w:space="0" w:color="auto"/>
                <w:left w:val="none" w:sz="0" w:space="0" w:color="auto"/>
                <w:bottom w:val="none" w:sz="0" w:space="0" w:color="auto"/>
                <w:right w:val="none" w:sz="0" w:space="0" w:color="auto"/>
              </w:divBdr>
            </w:div>
          </w:divsChild>
        </w:div>
        <w:div w:id="1221014353">
          <w:marLeft w:val="0"/>
          <w:marRight w:val="0"/>
          <w:marTop w:val="0"/>
          <w:marBottom w:val="0"/>
          <w:divBdr>
            <w:top w:val="none" w:sz="0" w:space="0" w:color="auto"/>
            <w:left w:val="none" w:sz="0" w:space="0" w:color="auto"/>
            <w:bottom w:val="none" w:sz="0" w:space="0" w:color="auto"/>
            <w:right w:val="none" w:sz="0" w:space="0" w:color="auto"/>
          </w:divBdr>
          <w:divsChild>
            <w:div w:id="1467504921">
              <w:marLeft w:val="0"/>
              <w:marRight w:val="0"/>
              <w:marTop w:val="0"/>
              <w:marBottom w:val="0"/>
              <w:divBdr>
                <w:top w:val="none" w:sz="0" w:space="0" w:color="auto"/>
                <w:left w:val="none" w:sz="0" w:space="0" w:color="auto"/>
                <w:bottom w:val="none" w:sz="0" w:space="0" w:color="auto"/>
                <w:right w:val="none" w:sz="0" w:space="0" w:color="auto"/>
              </w:divBdr>
            </w:div>
          </w:divsChild>
        </w:div>
        <w:div w:id="1229533940">
          <w:marLeft w:val="0"/>
          <w:marRight w:val="0"/>
          <w:marTop w:val="0"/>
          <w:marBottom w:val="0"/>
          <w:divBdr>
            <w:top w:val="none" w:sz="0" w:space="0" w:color="auto"/>
            <w:left w:val="none" w:sz="0" w:space="0" w:color="auto"/>
            <w:bottom w:val="none" w:sz="0" w:space="0" w:color="auto"/>
            <w:right w:val="none" w:sz="0" w:space="0" w:color="auto"/>
          </w:divBdr>
          <w:divsChild>
            <w:div w:id="82923147">
              <w:marLeft w:val="0"/>
              <w:marRight w:val="0"/>
              <w:marTop w:val="0"/>
              <w:marBottom w:val="0"/>
              <w:divBdr>
                <w:top w:val="none" w:sz="0" w:space="0" w:color="auto"/>
                <w:left w:val="none" w:sz="0" w:space="0" w:color="auto"/>
                <w:bottom w:val="none" w:sz="0" w:space="0" w:color="auto"/>
                <w:right w:val="none" w:sz="0" w:space="0" w:color="auto"/>
              </w:divBdr>
            </w:div>
          </w:divsChild>
        </w:div>
        <w:div w:id="1253515081">
          <w:marLeft w:val="0"/>
          <w:marRight w:val="0"/>
          <w:marTop w:val="0"/>
          <w:marBottom w:val="0"/>
          <w:divBdr>
            <w:top w:val="none" w:sz="0" w:space="0" w:color="auto"/>
            <w:left w:val="none" w:sz="0" w:space="0" w:color="auto"/>
            <w:bottom w:val="none" w:sz="0" w:space="0" w:color="auto"/>
            <w:right w:val="none" w:sz="0" w:space="0" w:color="auto"/>
          </w:divBdr>
          <w:divsChild>
            <w:div w:id="1796488105">
              <w:marLeft w:val="0"/>
              <w:marRight w:val="0"/>
              <w:marTop w:val="0"/>
              <w:marBottom w:val="0"/>
              <w:divBdr>
                <w:top w:val="none" w:sz="0" w:space="0" w:color="auto"/>
                <w:left w:val="none" w:sz="0" w:space="0" w:color="auto"/>
                <w:bottom w:val="none" w:sz="0" w:space="0" w:color="auto"/>
                <w:right w:val="none" w:sz="0" w:space="0" w:color="auto"/>
              </w:divBdr>
            </w:div>
          </w:divsChild>
        </w:div>
        <w:div w:id="1261522356">
          <w:marLeft w:val="0"/>
          <w:marRight w:val="0"/>
          <w:marTop w:val="0"/>
          <w:marBottom w:val="0"/>
          <w:divBdr>
            <w:top w:val="none" w:sz="0" w:space="0" w:color="auto"/>
            <w:left w:val="none" w:sz="0" w:space="0" w:color="auto"/>
            <w:bottom w:val="none" w:sz="0" w:space="0" w:color="auto"/>
            <w:right w:val="none" w:sz="0" w:space="0" w:color="auto"/>
          </w:divBdr>
          <w:divsChild>
            <w:div w:id="1189950263">
              <w:marLeft w:val="0"/>
              <w:marRight w:val="0"/>
              <w:marTop w:val="0"/>
              <w:marBottom w:val="0"/>
              <w:divBdr>
                <w:top w:val="none" w:sz="0" w:space="0" w:color="auto"/>
                <w:left w:val="none" w:sz="0" w:space="0" w:color="auto"/>
                <w:bottom w:val="none" w:sz="0" w:space="0" w:color="auto"/>
                <w:right w:val="none" w:sz="0" w:space="0" w:color="auto"/>
              </w:divBdr>
            </w:div>
          </w:divsChild>
        </w:div>
        <w:div w:id="1287614088">
          <w:marLeft w:val="0"/>
          <w:marRight w:val="0"/>
          <w:marTop w:val="0"/>
          <w:marBottom w:val="0"/>
          <w:divBdr>
            <w:top w:val="none" w:sz="0" w:space="0" w:color="auto"/>
            <w:left w:val="none" w:sz="0" w:space="0" w:color="auto"/>
            <w:bottom w:val="none" w:sz="0" w:space="0" w:color="auto"/>
            <w:right w:val="none" w:sz="0" w:space="0" w:color="auto"/>
          </w:divBdr>
          <w:divsChild>
            <w:div w:id="1559512111">
              <w:marLeft w:val="0"/>
              <w:marRight w:val="0"/>
              <w:marTop w:val="0"/>
              <w:marBottom w:val="0"/>
              <w:divBdr>
                <w:top w:val="none" w:sz="0" w:space="0" w:color="auto"/>
                <w:left w:val="none" w:sz="0" w:space="0" w:color="auto"/>
                <w:bottom w:val="none" w:sz="0" w:space="0" w:color="auto"/>
                <w:right w:val="none" w:sz="0" w:space="0" w:color="auto"/>
              </w:divBdr>
            </w:div>
          </w:divsChild>
        </w:div>
        <w:div w:id="1321885031">
          <w:marLeft w:val="0"/>
          <w:marRight w:val="0"/>
          <w:marTop w:val="0"/>
          <w:marBottom w:val="0"/>
          <w:divBdr>
            <w:top w:val="none" w:sz="0" w:space="0" w:color="auto"/>
            <w:left w:val="none" w:sz="0" w:space="0" w:color="auto"/>
            <w:bottom w:val="none" w:sz="0" w:space="0" w:color="auto"/>
            <w:right w:val="none" w:sz="0" w:space="0" w:color="auto"/>
          </w:divBdr>
          <w:divsChild>
            <w:div w:id="2091345412">
              <w:marLeft w:val="0"/>
              <w:marRight w:val="0"/>
              <w:marTop w:val="0"/>
              <w:marBottom w:val="0"/>
              <w:divBdr>
                <w:top w:val="none" w:sz="0" w:space="0" w:color="auto"/>
                <w:left w:val="none" w:sz="0" w:space="0" w:color="auto"/>
                <w:bottom w:val="none" w:sz="0" w:space="0" w:color="auto"/>
                <w:right w:val="none" w:sz="0" w:space="0" w:color="auto"/>
              </w:divBdr>
            </w:div>
          </w:divsChild>
        </w:div>
        <w:div w:id="1335301315">
          <w:marLeft w:val="0"/>
          <w:marRight w:val="0"/>
          <w:marTop w:val="0"/>
          <w:marBottom w:val="0"/>
          <w:divBdr>
            <w:top w:val="none" w:sz="0" w:space="0" w:color="auto"/>
            <w:left w:val="none" w:sz="0" w:space="0" w:color="auto"/>
            <w:bottom w:val="none" w:sz="0" w:space="0" w:color="auto"/>
            <w:right w:val="none" w:sz="0" w:space="0" w:color="auto"/>
          </w:divBdr>
          <w:divsChild>
            <w:div w:id="83693451">
              <w:marLeft w:val="0"/>
              <w:marRight w:val="0"/>
              <w:marTop w:val="0"/>
              <w:marBottom w:val="0"/>
              <w:divBdr>
                <w:top w:val="none" w:sz="0" w:space="0" w:color="auto"/>
                <w:left w:val="none" w:sz="0" w:space="0" w:color="auto"/>
                <w:bottom w:val="none" w:sz="0" w:space="0" w:color="auto"/>
                <w:right w:val="none" w:sz="0" w:space="0" w:color="auto"/>
              </w:divBdr>
            </w:div>
          </w:divsChild>
        </w:div>
        <w:div w:id="1359235766">
          <w:marLeft w:val="0"/>
          <w:marRight w:val="0"/>
          <w:marTop w:val="0"/>
          <w:marBottom w:val="0"/>
          <w:divBdr>
            <w:top w:val="none" w:sz="0" w:space="0" w:color="auto"/>
            <w:left w:val="none" w:sz="0" w:space="0" w:color="auto"/>
            <w:bottom w:val="none" w:sz="0" w:space="0" w:color="auto"/>
            <w:right w:val="none" w:sz="0" w:space="0" w:color="auto"/>
          </w:divBdr>
          <w:divsChild>
            <w:div w:id="1511141191">
              <w:marLeft w:val="0"/>
              <w:marRight w:val="0"/>
              <w:marTop w:val="0"/>
              <w:marBottom w:val="0"/>
              <w:divBdr>
                <w:top w:val="none" w:sz="0" w:space="0" w:color="auto"/>
                <w:left w:val="none" w:sz="0" w:space="0" w:color="auto"/>
                <w:bottom w:val="none" w:sz="0" w:space="0" w:color="auto"/>
                <w:right w:val="none" w:sz="0" w:space="0" w:color="auto"/>
              </w:divBdr>
            </w:div>
          </w:divsChild>
        </w:div>
        <w:div w:id="1435858273">
          <w:marLeft w:val="0"/>
          <w:marRight w:val="0"/>
          <w:marTop w:val="0"/>
          <w:marBottom w:val="0"/>
          <w:divBdr>
            <w:top w:val="none" w:sz="0" w:space="0" w:color="auto"/>
            <w:left w:val="none" w:sz="0" w:space="0" w:color="auto"/>
            <w:bottom w:val="none" w:sz="0" w:space="0" w:color="auto"/>
            <w:right w:val="none" w:sz="0" w:space="0" w:color="auto"/>
          </w:divBdr>
          <w:divsChild>
            <w:div w:id="1462377619">
              <w:marLeft w:val="0"/>
              <w:marRight w:val="0"/>
              <w:marTop w:val="0"/>
              <w:marBottom w:val="0"/>
              <w:divBdr>
                <w:top w:val="none" w:sz="0" w:space="0" w:color="auto"/>
                <w:left w:val="none" w:sz="0" w:space="0" w:color="auto"/>
                <w:bottom w:val="none" w:sz="0" w:space="0" w:color="auto"/>
                <w:right w:val="none" w:sz="0" w:space="0" w:color="auto"/>
              </w:divBdr>
            </w:div>
          </w:divsChild>
        </w:div>
        <w:div w:id="1492797973">
          <w:marLeft w:val="0"/>
          <w:marRight w:val="0"/>
          <w:marTop w:val="0"/>
          <w:marBottom w:val="0"/>
          <w:divBdr>
            <w:top w:val="none" w:sz="0" w:space="0" w:color="auto"/>
            <w:left w:val="none" w:sz="0" w:space="0" w:color="auto"/>
            <w:bottom w:val="none" w:sz="0" w:space="0" w:color="auto"/>
            <w:right w:val="none" w:sz="0" w:space="0" w:color="auto"/>
          </w:divBdr>
          <w:divsChild>
            <w:div w:id="2114476527">
              <w:marLeft w:val="0"/>
              <w:marRight w:val="0"/>
              <w:marTop w:val="0"/>
              <w:marBottom w:val="0"/>
              <w:divBdr>
                <w:top w:val="none" w:sz="0" w:space="0" w:color="auto"/>
                <w:left w:val="none" w:sz="0" w:space="0" w:color="auto"/>
                <w:bottom w:val="none" w:sz="0" w:space="0" w:color="auto"/>
                <w:right w:val="none" w:sz="0" w:space="0" w:color="auto"/>
              </w:divBdr>
            </w:div>
          </w:divsChild>
        </w:div>
        <w:div w:id="1496646274">
          <w:marLeft w:val="0"/>
          <w:marRight w:val="0"/>
          <w:marTop w:val="0"/>
          <w:marBottom w:val="0"/>
          <w:divBdr>
            <w:top w:val="none" w:sz="0" w:space="0" w:color="auto"/>
            <w:left w:val="none" w:sz="0" w:space="0" w:color="auto"/>
            <w:bottom w:val="none" w:sz="0" w:space="0" w:color="auto"/>
            <w:right w:val="none" w:sz="0" w:space="0" w:color="auto"/>
          </w:divBdr>
          <w:divsChild>
            <w:div w:id="1683626852">
              <w:marLeft w:val="0"/>
              <w:marRight w:val="0"/>
              <w:marTop w:val="0"/>
              <w:marBottom w:val="0"/>
              <w:divBdr>
                <w:top w:val="none" w:sz="0" w:space="0" w:color="auto"/>
                <w:left w:val="none" w:sz="0" w:space="0" w:color="auto"/>
                <w:bottom w:val="none" w:sz="0" w:space="0" w:color="auto"/>
                <w:right w:val="none" w:sz="0" w:space="0" w:color="auto"/>
              </w:divBdr>
            </w:div>
          </w:divsChild>
        </w:div>
        <w:div w:id="1557278294">
          <w:marLeft w:val="0"/>
          <w:marRight w:val="0"/>
          <w:marTop w:val="0"/>
          <w:marBottom w:val="0"/>
          <w:divBdr>
            <w:top w:val="none" w:sz="0" w:space="0" w:color="auto"/>
            <w:left w:val="none" w:sz="0" w:space="0" w:color="auto"/>
            <w:bottom w:val="none" w:sz="0" w:space="0" w:color="auto"/>
            <w:right w:val="none" w:sz="0" w:space="0" w:color="auto"/>
          </w:divBdr>
          <w:divsChild>
            <w:div w:id="424115054">
              <w:marLeft w:val="0"/>
              <w:marRight w:val="0"/>
              <w:marTop w:val="0"/>
              <w:marBottom w:val="0"/>
              <w:divBdr>
                <w:top w:val="none" w:sz="0" w:space="0" w:color="auto"/>
                <w:left w:val="none" w:sz="0" w:space="0" w:color="auto"/>
                <w:bottom w:val="none" w:sz="0" w:space="0" w:color="auto"/>
                <w:right w:val="none" w:sz="0" w:space="0" w:color="auto"/>
              </w:divBdr>
            </w:div>
          </w:divsChild>
        </w:div>
        <w:div w:id="1576234090">
          <w:marLeft w:val="0"/>
          <w:marRight w:val="0"/>
          <w:marTop w:val="0"/>
          <w:marBottom w:val="0"/>
          <w:divBdr>
            <w:top w:val="none" w:sz="0" w:space="0" w:color="auto"/>
            <w:left w:val="none" w:sz="0" w:space="0" w:color="auto"/>
            <w:bottom w:val="none" w:sz="0" w:space="0" w:color="auto"/>
            <w:right w:val="none" w:sz="0" w:space="0" w:color="auto"/>
          </w:divBdr>
          <w:divsChild>
            <w:div w:id="815224994">
              <w:marLeft w:val="0"/>
              <w:marRight w:val="0"/>
              <w:marTop w:val="0"/>
              <w:marBottom w:val="0"/>
              <w:divBdr>
                <w:top w:val="none" w:sz="0" w:space="0" w:color="auto"/>
                <w:left w:val="none" w:sz="0" w:space="0" w:color="auto"/>
                <w:bottom w:val="none" w:sz="0" w:space="0" w:color="auto"/>
                <w:right w:val="none" w:sz="0" w:space="0" w:color="auto"/>
              </w:divBdr>
            </w:div>
          </w:divsChild>
        </w:div>
        <w:div w:id="1593927038">
          <w:marLeft w:val="0"/>
          <w:marRight w:val="0"/>
          <w:marTop w:val="0"/>
          <w:marBottom w:val="0"/>
          <w:divBdr>
            <w:top w:val="none" w:sz="0" w:space="0" w:color="auto"/>
            <w:left w:val="none" w:sz="0" w:space="0" w:color="auto"/>
            <w:bottom w:val="none" w:sz="0" w:space="0" w:color="auto"/>
            <w:right w:val="none" w:sz="0" w:space="0" w:color="auto"/>
          </w:divBdr>
          <w:divsChild>
            <w:div w:id="502207071">
              <w:marLeft w:val="0"/>
              <w:marRight w:val="0"/>
              <w:marTop w:val="0"/>
              <w:marBottom w:val="0"/>
              <w:divBdr>
                <w:top w:val="none" w:sz="0" w:space="0" w:color="auto"/>
                <w:left w:val="none" w:sz="0" w:space="0" w:color="auto"/>
                <w:bottom w:val="none" w:sz="0" w:space="0" w:color="auto"/>
                <w:right w:val="none" w:sz="0" w:space="0" w:color="auto"/>
              </w:divBdr>
            </w:div>
          </w:divsChild>
        </w:div>
        <w:div w:id="1611668524">
          <w:marLeft w:val="0"/>
          <w:marRight w:val="0"/>
          <w:marTop w:val="0"/>
          <w:marBottom w:val="0"/>
          <w:divBdr>
            <w:top w:val="none" w:sz="0" w:space="0" w:color="auto"/>
            <w:left w:val="none" w:sz="0" w:space="0" w:color="auto"/>
            <w:bottom w:val="none" w:sz="0" w:space="0" w:color="auto"/>
            <w:right w:val="none" w:sz="0" w:space="0" w:color="auto"/>
          </w:divBdr>
          <w:divsChild>
            <w:div w:id="2036812100">
              <w:marLeft w:val="0"/>
              <w:marRight w:val="0"/>
              <w:marTop w:val="0"/>
              <w:marBottom w:val="0"/>
              <w:divBdr>
                <w:top w:val="none" w:sz="0" w:space="0" w:color="auto"/>
                <w:left w:val="none" w:sz="0" w:space="0" w:color="auto"/>
                <w:bottom w:val="none" w:sz="0" w:space="0" w:color="auto"/>
                <w:right w:val="none" w:sz="0" w:space="0" w:color="auto"/>
              </w:divBdr>
            </w:div>
          </w:divsChild>
        </w:div>
        <w:div w:id="1617978677">
          <w:marLeft w:val="0"/>
          <w:marRight w:val="0"/>
          <w:marTop w:val="0"/>
          <w:marBottom w:val="0"/>
          <w:divBdr>
            <w:top w:val="none" w:sz="0" w:space="0" w:color="auto"/>
            <w:left w:val="none" w:sz="0" w:space="0" w:color="auto"/>
            <w:bottom w:val="none" w:sz="0" w:space="0" w:color="auto"/>
            <w:right w:val="none" w:sz="0" w:space="0" w:color="auto"/>
          </w:divBdr>
          <w:divsChild>
            <w:div w:id="821043088">
              <w:marLeft w:val="0"/>
              <w:marRight w:val="0"/>
              <w:marTop w:val="0"/>
              <w:marBottom w:val="0"/>
              <w:divBdr>
                <w:top w:val="none" w:sz="0" w:space="0" w:color="auto"/>
                <w:left w:val="none" w:sz="0" w:space="0" w:color="auto"/>
                <w:bottom w:val="none" w:sz="0" w:space="0" w:color="auto"/>
                <w:right w:val="none" w:sz="0" w:space="0" w:color="auto"/>
              </w:divBdr>
            </w:div>
          </w:divsChild>
        </w:div>
        <w:div w:id="1641619453">
          <w:marLeft w:val="0"/>
          <w:marRight w:val="0"/>
          <w:marTop w:val="0"/>
          <w:marBottom w:val="0"/>
          <w:divBdr>
            <w:top w:val="none" w:sz="0" w:space="0" w:color="auto"/>
            <w:left w:val="none" w:sz="0" w:space="0" w:color="auto"/>
            <w:bottom w:val="none" w:sz="0" w:space="0" w:color="auto"/>
            <w:right w:val="none" w:sz="0" w:space="0" w:color="auto"/>
          </w:divBdr>
          <w:divsChild>
            <w:div w:id="1612862966">
              <w:marLeft w:val="0"/>
              <w:marRight w:val="0"/>
              <w:marTop w:val="0"/>
              <w:marBottom w:val="0"/>
              <w:divBdr>
                <w:top w:val="none" w:sz="0" w:space="0" w:color="auto"/>
                <w:left w:val="none" w:sz="0" w:space="0" w:color="auto"/>
                <w:bottom w:val="none" w:sz="0" w:space="0" w:color="auto"/>
                <w:right w:val="none" w:sz="0" w:space="0" w:color="auto"/>
              </w:divBdr>
            </w:div>
          </w:divsChild>
        </w:div>
        <w:div w:id="1767270596">
          <w:marLeft w:val="0"/>
          <w:marRight w:val="0"/>
          <w:marTop w:val="0"/>
          <w:marBottom w:val="0"/>
          <w:divBdr>
            <w:top w:val="none" w:sz="0" w:space="0" w:color="auto"/>
            <w:left w:val="none" w:sz="0" w:space="0" w:color="auto"/>
            <w:bottom w:val="none" w:sz="0" w:space="0" w:color="auto"/>
            <w:right w:val="none" w:sz="0" w:space="0" w:color="auto"/>
          </w:divBdr>
          <w:divsChild>
            <w:div w:id="152793943">
              <w:marLeft w:val="0"/>
              <w:marRight w:val="0"/>
              <w:marTop w:val="0"/>
              <w:marBottom w:val="0"/>
              <w:divBdr>
                <w:top w:val="none" w:sz="0" w:space="0" w:color="auto"/>
                <w:left w:val="none" w:sz="0" w:space="0" w:color="auto"/>
                <w:bottom w:val="none" w:sz="0" w:space="0" w:color="auto"/>
                <w:right w:val="none" w:sz="0" w:space="0" w:color="auto"/>
              </w:divBdr>
            </w:div>
          </w:divsChild>
        </w:div>
        <w:div w:id="1786657618">
          <w:marLeft w:val="0"/>
          <w:marRight w:val="0"/>
          <w:marTop w:val="0"/>
          <w:marBottom w:val="0"/>
          <w:divBdr>
            <w:top w:val="none" w:sz="0" w:space="0" w:color="auto"/>
            <w:left w:val="none" w:sz="0" w:space="0" w:color="auto"/>
            <w:bottom w:val="none" w:sz="0" w:space="0" w:color="auto"/>
            <w:right w:val="none" w:sz="0" w:space="0" w:color="auto"/>
          </w:divBdr>
          <w:divsChild>
            <w:div w:id="1236237547">
              <w:marLeft w:val="0"/>
              <w:marRight w:val="0"/>
              <w:marTop w:val="0"/>
              <w:marBottom w:val="0"/>
              <w:divBdr>
                <w:top w:val="none" w:sz="0" w:space="0" w:color="auto"/>
                <w:left w:val="none" w:sz="0" w:space="0" w:color="auto"/>
                <w:bottom w:val="none" w:sz="0" w:space="0" w:color="auto"/>
                <w:right w:val="none" w:sz="0" w:space="0" w:color="auto"/>
              </w:divBdr>
            </w:div>
          </w:divsChild>
        </w:div>
        <w:div w:id="1871213492">
          <w:marLeft w:val="0"/>
          <w:marRight w:val="0"/>
          <w:marTop w:val="0"/>
          <w:marBottom w:val="0"/>
          <w:divBdr>
            <w:top w:val="none" w:sz="0" w:space="0" w:color="auto"/>
            <w:left w:val="none" w:sz="0" w:space="0" w:color="auto"/>
            <w:bottom w:val="none" w:sz="0" w:space="0" w:color="auto"/>
            <w:right w:val="none" w:sz="0" w:space="0" w:color="auto"/>
          </w:divBdr>
          <w:divsChild>
            <w:div w:id="2017612655">
              <w:marLeft w:val="0"/>
              <w:marRight w:val="0"/>
              <w:marTop w:val="0"/>
              <w:marBottom w:val="0"/>
              <w:divBdr>
                <w:top w:val="none" w:sz="0" w:space="0" w:color="auto"/>
                <w:left w:val="none" w:sz="0" w:space="0" w:color="auto"/>
                <w:bottom w:val="none" w:sz="0" w:space="0" w:color="auto"/>
                <w:right w:val="none" w:sz="0" w:space="0" w:color="auto"/>
              </w:divBdr>
            </w:div>
          </w:divsChild>
        </w:div>
        <w:div w:id="1898278206">
          <w:marLeft w:val="0"/>
          <w:marRight w:val="0"/>
          <w:marTop w:val="0"/>
          <w:marBottom w:val="0"/>
          <w:divBdr>
            <w:top w:val="none" w:sz="0" w:space="0" w:color="auto"/>
            <w:left w:val="none" w:sz="0" w:space="0" w:color="auto"/>
            <w:bottom w:val="none" w:sz="0" w:space="0" w:color="auto"/>
            <w:right w:val="none" w:sz="0" w:space="0" w:color="auto"/>
          </w:divBdr>
          <w:divsChild>
            <w:div w:id="1062943471">
              <w:marLeft w:val="0"/>
              <w:marRight w:val="0"/>
              <w:marTop w:val="0"/>
              <w:marBottom w:val="0"/>
              <w:divBdr>
                <w:top w:val="none" w:sz="0" w:space="0" w:color="auto"/>
                <w:left w:val="none" w:sz="0" w:space="0" w:color="auto"/>
                <w:bottom w:val="none" w:sz="0" w:space="0" w:color="auto"/>
                <w:right w:val="none" w:sz="0" w:space="0" w:color="auto"/>
              </w:divBdr>
            </w:div>
          </w:divsChild>
        </w:div>
        <w:div w:id="1899827949">
          <w:marLeft w:val="0"/>
          <w:marRight w:val="0"/>
          <w:marTop w:val="0"/>
          <w:marBottom w:val="0"/>
          <w:divBdr>
            <w:top w:val="none" w:sz="0" w:space="0" w:color="auto"/>
            <w:left w:val="none" w:sz="0" w:space="0" w:color="auto"/>
            <w:bottom w:val="none" w:sz="0" w:space="0" w:color="auto"/>
            <w:right w:val="none" w:sz="0" w:space="0" w:color="auto"/>
          </w:divBdr>
          <w:divsChild>
            <w:div w:id="322896078">
              <w:marLeft w:val="0"/>
              <w:marRight w:val="0"/>
              <w:marTop w:val="0"/>
              <w:marBottom w:val="0"/>
              <w:divBdr>
                <w:top w:val="none" w:sz="0" w:space="0" w:color="auto"/>
                <w:left w:val="none" w:sz="0" w:space="0" w:color="auto"/>
                <w:bottom w:val="none" w:sz="0" w:space="0" w:color="auto"/>
                <w:right w:val="none" w:sz="0" w:space="0" w:color="auto"/>
              </w:divBdr>
            </w:div>
          </w:divsChild>
        </w:div>
        <w:div w:id="1911574637">
          <w:marLeft w:val="0"/>
          <w:marRight w:val="0"/>
          <w:marTop w:val="0"/>
          <w:marBottom w:val="0"/>
          <w:divBdr>
            <w:top w:val="none" w:sz="0" w:space="0" w:color="auto"/>
            <w:left w:val="none" w:sz="0" w:space="0" w:color="auto"/>
            <w:bottom w:val="none" w:sz="0" w:space="0" w:color="auto"/>
            <w:right w:val="none" w:sz="0" w:space="0" w:color="auto"/>
          </w:divBdr>
          <w:divsChild>
            <w:div w:id="1561288760">
              <w:marLeft w:val="0"/>
              <w:marRight w:val="0"/>
              <w:marTop w:val="0"/>
              <w:marBottom w:val="0"/>
              <w:divBdr>
                <w:top w:val="none" w:sz="0" w:space="0" w:color="auto"/>
                <w:left w:val="none" w:sz="0" w:space="0" w:color="auto"/>
                <w:bottom w:val="none" w:sz="0" w:space="0" w:color="auto"/>
                <w:right w:val="none" w:sz="0" w:space="0" w:color="auto"/>
              </w:divBdr>
            </w:div>
          </w:divsChild>
        </w:div>
        <w:div w:id="1943679842">
          <w:marLeft w:val="0"/>
          <w:marRight w:val="0"/>
          <w:marTop w:val="0"/>
          <w:marBottom w:val="0"/>
          <w:divBdr>
            <w:top w:val="none" w:sz="0" w:space="0" w:color="auto"/>
            <w:left w:val="none" w:sz="0" w:space="0" w:color="auto"/>
            <w:bottom w:val="none" w:sz="0" w:space="0" w:color="auto"/>
            <w:right w:val="none" w:sz="0" w:space="0" w:color="auto"/>
          </w:divBdr>
          <w:divsChild>
            <w:div w:id="1445686086">
              <w:marLeft w:val="0"/>
              <w:marRight w:val="0"/>
              <w:marTop w:val="0"/>
              <w:marBottom w:val="0"/>
              <w:divBdr>
                <w:top w:val="none" w:sz="0" w:space="0" w:color="auto"/>
                <w:left w:val="none" w:sz="0" w:space="0" w:color="auto"/>
                <w:bottom w:val="none" w:sz="0" w:space="0" w:color="auto"/>
                <w:right w:val="none" w:sz="0" w:space="0" w:color="auto"/>
              </w:divBdr>
            </w:div>
          </w:divsChild>
        </w:div>
        <w:div w:id="1963221761">
          <w:marLeft w:val="0"/>
          <w:marRight w:val="0"/>
          <w:marTop w:val="0"/>
          <w:marBottom w:val="0"/>
          <w:divBdr>
            <w:top w:val="none" w:sz="0" w:space="0" w:color="auto"/>
            <w:left w:val="none" w:sz="0" w:space="0" w:color="auto"/>
            <w:bottom w:val="none" w:sz="0" w:space="0" w:color="auto"/>
            <w:right w:val="none" w:sz="0" w:space="0" w:color="auto"/>
          </w:divBdr>
          <w:divsChild>
            <w:div w:id="1053233843">
              <w:marLeft w:val="0"/>
              <w:marRight w:val="0"/>
              <w:marTop w:val="0"/>
              <w:marBottom w:val="0"/>
              <w:divBdr>
                <w:top w:val="none" w:sz="0" w:space="0" w:color="auto"/>
                <w:left w:val="none" w:sz="0" w:space="0" w:color="auto"/>
                <w:bottom w:val="none" w:sz="0" w:space="0" w:color="auto"/>
                <w:right w:val="none" w:sz="0" w:space="0" w:color="auto"/>
              </w:divBdr>
            </w:div>
          </w:divsChild>
        </w:div>
        <w:div w:id="1966890260">
          <w:marLeft w:val="0"/>
          <w:marRight w:val="0"/>
          <w:marTop w:val="0"/>
          <w:marBottom w:val="0"/>
          <w:divBdr>
            <w:top w:val="none" w:sz="0" w:space="0" w:color="auto"/>
            <w:left w:val="none" w:sz="0" w:space="0" w:color="auto"/>
            <w:bottom w:val="none" w:sz="0" w:space="0" w:color="auto"/>
            <w:right w:val="none" w:sz="0" w:space="0" w:color="auto"/>
          </w:divBdr>
          <w:divsChild>
            <w:div w:id="1960410187">
              <w:marLeft w:val="0"/>
              <w:marRight w:val="0"/>
              <w:marTop w:val="0"/>
              <w:marBottom w:val="0"/>
              <w:divBdr>
                <w:top w:val="none" w:sz="0" w:space="0" w:color="auto"/>
                <w:left w:val="none" w:sz="0" w:space="0" w:color="auto"/>
                <w:bottom w:val="none" w:sz="0" w:space="0" w:color="auto"/>
                <w:right w:val="none" w:sz="0" w:space="0" w:color="auto"/>
              </w:divBdr>
            </w:div>
          </w:divsChild>
        </w:div>
        <w:div w:id="1993093654">
          <w:marLeft w:val="0"/>
          <w:marRight w:val="0"/>
          <w:marTop w:val="0"/>
          <w:marBottom w:val="0"/>
          <w:divBdr>
            <w:top w:val="none" w:sz="0" w:space="0" w:color="auto"/>
            <w:left w:val="none" w:sz="0" w:space="0" w:color="auto"/>
            <w:bottom w:val="none" w:sz="0" w:space="0" w:color="auto"/>
            <w:right w:val="none" w:sz="0" w:space="0" w:color="auto"/>
          </w:divBdr>
          <w:divsChild>
            <w:div w:id="1425688557">
              <w:marLeft w:val="0"/>
              <w:marRight w:val="0"/>
              <w:marTop w:val="0"/>
              <w:marBottom w:val="0"/>
              <w:divBdr>
                <w:top w:val="none" w:sz="0" w:space="0" w:color="auto"/>
                <w:left w:val="none" w:sz="0" w:space="0" w:color="auto"/>
                <w:bottom w:val="none" w:sz="0" w:space="0" w:color="auto"/>
                <w:right w:val="none" w:sz="0" w:space="0" w:color="auto"/>
              </w:divBdr>
            </w:div>
          </w:divsChild>
        </w:div>
        <w:div w:id="2029284925">
          <w:marLeft w:val="0"/>
          <w:marRight w:val="0"/>
          <w:marTop w:val="0"/>
          <w:marBottom w:val="0"/>
          <w:divBdr>
            <w:top w:val="none" w:sz="0" w:space="0" w:color="auto"/>
            <w:left w:val="none" w:sz="0" w:space="0" w:color="auto"/>
            <w:bottom w:val="none" w:sz="0" w:space="0" w:color="auto"/>
            <w:right w:val="none" w:sz="0" w:space="0" w:color="auto"/>
          </w:divBdr>
          <w:divsChild>
            <w:div w:id="667055095">
              <w:marLeft w:val="0"/>
              <w:marRight w:val="0"/>
              <w:marTop w:val="0"/>
              <w:marBottom w:val="0"/>
              <w:divBdr>
                <w:top w:val="none" w:sz="0" w:space="0" w:color="auto"/>
                <w:left w:val="none" w:sz="0" w:space="0" w:color="auto"/>
                <w:bottom w:val="none" w:sz="0" w:space="0" w:color="auto"/>
                <w:right w:val="none" w:sz="0" w:space="0" w:color="auto"/>
              </w:divBdr>
            </w:div>
          </w:divsChild>
        </w:div>
        <w:div w:id="2030108771">
          <w:marLeft w:val="0"/>
          <w:marRight w:val="0"/>
          <w:marTop w:val="0"/>
          <w:marBottom w:val="0"/>
          <w:divBdr>
            <w:top w:val="none" w:sz="0" w:space="0" w:color="auto"/>
            <w:left w:val="none" w:sz="0" w:space="0" w:color="auto"/>
            <w:bottom w:val="none" w:sz="0" w:space="0" w:color="auto"/>
            <w:right w:val="none" w:sz="0" w:space="0" w:color="auto"/>
          </w:divBdr>
          <w:divsChild>
            <w:div w:id="652872931">
              <w:marLeft w:val="0"/>
              <w:marRight w:val="0"/>
              <w:marTop w:val="0"/>
              <w:marBottom w:val="0"/>
              <w:divBdr>
                <w:top w:val="none" w:sz="0" w:space="0" w:color="auto"/>
                <w:left w:val="none" w:sz="0" w:space="0" w:color="auto"/>
                <w:bottom w:val="none" w:sz="0" w:space="0" w:color="auto"/>
                <w:right w:val="none" w:sz="0" w:space="0" w:color="auto"/>
              </w:divBdr>
            </w:div>
          </w:divsChild>
        </w:div>
        <w:div w:id="2074303892">
          <w:marLeft w:val="0"/>
          <w:marRight w:val="0"/>
          <w:marTop w:val="0"/>
          <w:marBottom w:val="0"/>
          <w:divBdr>
            <w:top w:val="none" w:sz="0" w:space="0" w:color="auto"/>
            <w:left w:val="none" w:sz="0" w:space="0" w:color="auto"/>
            <w:bottom w:val="none" w:sz="0" w:space="0" w:color="auto"/>
            <w:right w:val="none" w:sz="0" w:space="0" w:color="auto"/>
          </w:divBdr>
          <w:divsChild>
            <w:div w:id="705449232">
              <w:marLeft w:val="0"/>
              <w:marRight w:val="0"/>
              <w:marTop w:val="0"/>
              <w:marBottom w:val="0"/>
              <w:divBdr>
                <w:top w:val="none" w:sz="0" w:space="0" w:color="auto"/>
                <w:left w:val="none" w:sz="0" w:space="0" w:color="auto"/>
                <w:bottom w:val="none" w:sz="0" w:space="0" w:color="auto"/>
                <w:right w:val="none" w:sz="0" w:space="0" w:color="auto"/>
              </w:divBdr>
            </w:div>
          </w:divsChild>
        </w:div>
        <w:div w:id="2077511525">
          <w:marLeft w:val="0"/>
          <w:marRight w:val="0"/>
          <w:marTop w:val="0"/>
          <w:marBottom w:val="0"/>
          <w:divBdr>
            <w:top w:val="none" w:sz="0" w:space="0" w:color="auto"/>
            <w:left w:val="none" w:sz="0" w:space="0" w:color="auto"/>
            <w:bottom w:val="none" w:sz="0" w:space="0" w:color="auto"/>
            <w:right w:val="none" w:sz="0" w:space="0" w:color="auto"/>
          </w:divBdr>
          <w:divsChild>
            <w:div w:id="1258714524">
              <w:marLeft w:val="0"/>
              <w:marRight w:val="0"/>
              <w:marTop w:val="0"/>
              <w:marBottom w:val="0"/>
              <w:divBdr>
                <w:top w:val="none" w:sz="0" w:space="0" w:color="auto"/>
                <w:left w:val="none" w:sz="0" w:space="0" w:color="auto"/>
                <w:bottom w:val="none" w:sz="0" w:space="0" w:color="auto"/>
                <w:right w:val="none" w:sz="0" w:space="0" w:color="auto"/>
              </w:divBdr>
            </w:div>
          </w:divsChild>
        </w:div>
        <w:div w:id="2084639752">
          <w:marLeft w:val="0"/>
          <w:marRight w:val="0"/>
          <w:marTop w:val="0"/>
          <w:marBottom w:val="0"/>
          <w:divBdr>
            <w:top w:val="none" w:sz="0" w:space="0" w:color="auto"/>
            <w:left w:val="none" w:sz="0" w:space="0" w:color="auto"/>
            <w:bottom w:val="none" w:sz="0" w:space="0" w:color="auto"/>
            <w:right w:val="none" w:sz="0" w:space="0" w:color="auto"/>
          </w:divBdr>
          <w:divsChild>
            <w:div w:id="1834880758">
              <w:marLeft w:val="0"/>
              <w:marRight w:val="0"/>
              <w:marTop w:val="0"/>
              <w:marBottom w:val="0"/>
              <w:divBdr>
                <w:top w:val="none" w:sz="0" w:space="0" w:color="auto"/>
                <w:left w:val="none" w:sz="0" w:space="0" w:color="auto"/>
                <w:bottom w:val="none" w:sz="0" w:space="0" w:color="auto"/>
                <w:right w:val="none" w:sz="0" w:space="0" w:color="auto"/>
              </w:divBdr>
            </w:div>
          </w:divsChild>
        </w:div>
        <w:div w:id="2097893678">
          <w:marLeft w:val="0"/>
          <w:marRight w:val="0"/>
          <w:marTop w:val="0"/>
          <w:marBottom w:val="0"/>
          <w:divBdr>
            <w:top w:val="none" w:sz="0" w:space="0" w:color="auto"/>
            <w:left w:val="none" w:sz="0" w:space="0" w:color="auto"/>
            <w:bottom w:val="none" w:sz="0" w:space="0" w:color="auto"/>
            <w:right w:val="none" w:sz="0" w:space="0" w:color="auto"/>
          </w:divBdr>
          <w:divsChild>
            <w:div w:id="11852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0765">
      <w:bodyDiv w:val="1"/>
      <w:marLeft w:val="0"/>
      <w:marRight w:val="0"/>
      <w:marTop w:val="0"/>
      <w:marBottom w:val="0"/>
      <w:divBdr>
        <w:top w:val="none" w:sz="0" w:space="0" w:color="auto"/>
        <w:left w:val="none" w:sz="0" w:space="0" w:color="auto"/>
        <w:bottom w:val="none" w:sz="0" w:space="0" w:color="auto"/>
        <w:right w:val="none" w:sz="0" w:space="0" w:color="auto"/>
      </w:divBdr>
    </w:div>
    <w:div w:id="2080665094">
      <w:bodyDiv w:val="1"/>
      <w:marLeft w:val="0"/>
      <w:marRight w:val="0"/>
      <w:marTop w:val="0"/>
      <w:marBottom w:val="0"/>
      <w:divBdr>
        <w:top w:val="none" w:sz="0" w:space="0" w:color="auto"/>
        <w:left w:val="none" w:sz="0" w:space="0" w:color="auto"/>
        <w:bottom w:val="none" w:sz="0" w:space="0" w:color="auto"/>
        <w:right w:val="none" w:sz="0" w:space="0" w:color="auto"/>
      </w:divBdr>
    </w:div>
    <w:div w:id="209859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oaki.Ikemiyagi@water.ca.gov" TargetMode="External"/><Relationship Id="rId18" Type="http://schemas.openxmlformats.org/officeDocument/2006/relationships/image" Target="media/image3.png"/><Relationship Id="rId26" Type="http://schemas.openxmlformats.org/officeDocument/2006/relationships/hyperlink" Target="mailto:Catarina.Pien@water.ca.gov" TargetMode="Externa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hyperlink" Target="mailto:Jesse.Adams@water.ca.gov" TargetMode="External"/><Relationship Id="rId17" Type="http://schemas.openxmlformats.org/officeDocument/2006/relationships/image" Target="media/image2.png"/><Relationship Id="rId25" Type="http://schemas.openxmlformats.org/officeDocument/2006/relationships/hyperlink" Target="mailto:Catarina.Pien@water.ca.gov"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Nicole.Kwan@water.ca.gov" TargetMode="External"/><Relationship Id="rId24" Type="http://schemas.openxmlformats.org/officeDocument/2006/relationships/hyperlink" Target="mailto:Mallory.Bedwell@water.ca.gov" TargetMode="External"/><Relationship Id="rId5" Type="http://schemas.openxmlformats.org/officeDocument/2006/relationships/numbering" Target="numbering.xml"/><Relationship Id="rId15" Type="http://schemas.openxmlformats.org/officeDocument/2006/relationships/hyperlink" Target="https://creativecommons.org/licenses/by/4.0/" TargetMode="External"/><Relationship Id="rId23" Type="http://schemas.openxmlformats.org/officeDocument/2006/relationships/hyperlink" Target="mailto:ajfinger@ucdavis.edu"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ian.Schreier@water.ca.gov" TargetMode="External"/><Relationship Id="rId22" Type="http://schemas.openxmlformats.org/officeDocument/2006/relationships/hyperlink" Target="mailto:mhmeek@msu.edu" TargetMode="External"/><Relationship Id="rId27" Type="http://schemas.openxmlformats.org/officeDocument/2006/relationships/hyperlink" Target="mailto:Nicole.Kwan@water.ca.gov"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DB800C29E38A4082BE3FE3AD5BB76A" ma:contentTypeVersion="" ma:contentTypeDescription="Create a new document." ma:contentTypeScope="" ma:versionID="9819b9c7925f1b23ef7551176fd5ba30">
  <xsd:schema xmlns:xsd="http://www.w3.org/2001/XMLSchema" xmlns:xs="http://www.w3.org/2001/XMLSchema" xmlns:p="http://schemas.microsoft.com/office/2006/metadata/properties" xmlns:ns2="0A814B8E-0CF5-46E4-A9C0-BFEB2CB7B5DC" xmlns:ns3="0a814b8e-0cf5-46e4-a9c0-bfeb2cb7b5dc" xmlns:ns4="84fa792b-db08-4e92-885f-28de3837c9fa" targetNamespace="http://schemas.microsoft.com/office/2006/metadata/properties" ma:root="true" ma:fieldsID="c8e035929bf63631a15d9aff29077056" ns2:_="" ns3:_="" ns4:_="">
    <xsd:import namespace="0A814B8E-0CF5-46E4-A9C0-BFEB2CB7B5DC"/>
    <xsd:import namespace="0a814b8e-0cf5-46e4-a9c0-bfeb2cb7b5dc"/>
    <xsd:import namespace="84fa792b-db08-4e92-885f-28de3837c9fa"/>
    <xsd:element name="properties">
      <xsd:complexType>
        <xsd:sequence>
          <xsd:element name="documentManagement">
            <xsd:complexType>
              <xsd:all>
                <xsd:element ref="ns2:Doc_x0020_Category"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14B8E-0CF5-46E4-A9C0-BFEB2CB7B5DC" elementFormDefault="qualified">
    <xsd:import namespace="http://schemas.microsoft.com/office/2006/documentManagement/types"/>
    <xsd:import namespace="http://schemas.microsoft.com/office/infopath/2007/PartnerControls"/>
    <xsd:element name="Doc_x0020_Category" ma:index="8" nillable="true" ma:displayName="Doc Category" ma:format="Dropdown" ma:internalName="Doc_x0020_Category">
      <xsd:simpleType>
        <xsd:restriction base="dms:Choice">
          <xsd:enumeration value="Thermalito Restoration"/>
          <xsd:enumeration value="SONET Upgrade Project"/>
          <xsd:enumeration value="DWR-LindaRogersShare"/>
          <xsd:enumeration value="DWR-LightriverShare"/>
          <xsd:enumeration value="Help Files"/>
        </xsd:restriction>
      </xsd:simpleType>
    </xsd:element>
  </xsd:schema>
  <xsd:schema xmlns:xsd="http://www.w3.org/2001/XMLSchema" xmlns:xs="http://www.w3.org/2001/XMLSchema" xmlns:dms="http://schemas.microsoft.com/office/2006/documentManagement/types" xmlns:pc="http://schemas.microsoft.com/office/infopath/2007/PartnerControls" targetNamespace="0a814b8e-0cf5-46e4-a9c0-bfeb2cb7b5d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a792b-db08-4e92-885f-28de3837c9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Doc_x0020_Category xmlns="0A814B8E-0CF5-46E4-A9C0-BFEB2CB7B5DC" xsi:nil="true"/>
  </documentManagement>
</p:properties>
</file>

<file path=customXml/itemProps1.xml><?xml version="1.0" encoding="utf-8"?>
<ds:datastoreItem xmlns:ds="http://schemas.openxmlformats.org/officeDocument/2006/customXml" ds:itemID="{9037E9CE-469B-4EF2-835E-1DEEABAFA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14B8E-0CF5-46E4-A9C0-BFEB2CB7B5DC"/>
    <ds:schemaRef ds:uri="0a814b8e-0cf5-46e4-a9c0-bfeb2cb7b5dc"/>
    <ds:schemaRef ds:uri="84fa792b-db08-4e92-885f-28de3837c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5EF45B-D9A0-4BB9-801B-9A0A1E75A17D}">
  <ds:schemaRefs>
    <ds:schemaRef ds:uri="http://schemas.microsoft.com/sharepoint/v3/contenttype/forms"/>
  </ds:schemaRefs>
</ds:datastoreItem>
</file>

<file path=customXml/itemProps3.xml><?xml version="1.0" encoding="utf-8"?>
<ds:datastoreItem xmlns:ds="http://schemas.openxmlformats.org/officeDocument/2006/customXml" ds:itemID="{6237FE79-FD51-4659-8CB3-0E4A6779E91E}">
  <ds:schemaRefs>
    <ds:schemaRef ds:uri="http://schemas.openxmlformats.org/officeDocument/2006/bibliography"/>
  </ds:schemaRefs>
</ds:datastoreItem>
</file>

<file path=customXml/itemProps4.xml><?xml version="1.0" encoding="utf-8"?>
<ds:datastoreItem xmlns:ds="http://schemas.openxmlformats.org/officeDocument/2006/customXml" ds:itemID="{A9C6501A-C54E-436E-A702-BE6094A2CA43}">
  <ds:schemaRefs>
    <ds:schemaRef ds:uri="http://purl.org/dc/terms/"/>
    <ds:schemaRef ds:uri="http://schemas.microsoft.com/office/2006/metadata/properties"/>
    <ds:schemaRef ds:uri="http://schemas.microsoft.com/office/2006/documentManagement/types"/>
    <ds:schemaRef ds:uri="http://purl.org/dc/dcmitype/"/>
    <ds:schemaRef ds:uri="http://purl.org/dc/elements/1.1/"/>
    <ds:schemaRef ds:uri="84fa792b-db08-4e92-885f-28de3837c9fa"/>
    <ds:schemaRef ds:uri="http://schemas.microsoft.com/office/infopath/2007/PartnerControls"/>
    <ds:schemaRef ds:uri="0A814B8E-0CF5-46E4-A9C0-BFEB2CB7B5DC"/>
    <ds:schemaRef ds:uri="http://schemas.openxmlformats.org/package/2006/metadata/core-properties"/>
    <ds:schemaRef ds:uri="0a814b8e-0cf5-46e4-a9c0-bfeb2cb7b5d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21777</CharactersWithSpaces>
  <SharedDoc>false</SharedDoc>
  <HLinks>
    <vt:vector size="90" baseType="variant">
      <vt:variant>
        <vt:i4>7995487</vt:i4>
      </vt:variant>
      <vt:variant>
        <vt:i4>42</vt:i4>
      </vt:variant>
      <vt:variant>
        <vt:i4>0</vt:i4>
      </vt:variant>
      <vt:variant>
        <vt:i4>5</vt:i4>
      </vt:variant>
      <vt:variant>
        <vt:lpwstr>mailto:amauringer@ucdavis.edu</vt:lpwstr>
      </vt:variant>
      <vt:variant>
        <vt:lpwstr/>
      </vt:variant>
      <vt:variant>
        <vt:i4>786465</vt:i4>
      </vt:variant>
      <vt:variant>
        <vt:i4>39</vt:i4>
      </vt:variant>
      <vt:variant>
        <vt:i4>0</vt:i4>
      </vt:variant>
      <vt:variant>
        <vt:i4>5</vt:i4>
      </vt:variant>
      <vt:variant>
        <vt:lpwstr>mailto:amgoodbla@ucdavis.edu</vt:lpwstr>
      </vt:variant>
      <vt:variant>
        <vt:lpwstr/>
      </vt:variant>
      <vt:variant>
        <vt:i4>983085</vt:i4>
      </vt:variant>
      <vt:variant>
        <vt:i4>36</vt:i4>
      </vt:variant>
      <vt:variant>
        <vt:i4>0</vt:i4>
      </vt:variant>
      <vt:variant>
        <vt:i4>5</vt:i4>
      </vt:variant>
      <vt:variant>
        <vt:lpwstr>mailto:ajfinger@ucdavis.edu</vt:lpwstr>
      </vt:variant>
      <vt:variant>
        <vt:lpwstr/>
      </vt:variant>
      <vt:variant>
        <vt:i4>786465</vt:i4>
      </vt:variant>
      <vt:variant>
        <vt:i4>33</vt:i4>
      </vt:variant>
      <vt:variant>
        <vt:i4>0</vt:i4>
      </vt:variant>
      <vt:variant>
        <vt:i4>5</vt:i4>
      </vt:variant>
      <vt:variant>
        <vt:lpwstr>mailto:amgoodbla@ucdavis.edu</vt:lpwstr>
      </vt:variant>
      <vt:variant>
        <vt:lpwstr/>
      </vt:variant>
      <vt:variant>
        <vt:i4>262201</vt:i4>
      </vt:variant>
      <vt:variant>
        <vt:i4>30</vt:i4>
      </vt:variant>
      <vt:variant>
        <vt:i4>0</vt:i4>
      </vt:variant>
      <vt:variant>
        <vt:i4>5</vt:i4>
      </vt:variant>
      <vt:variant>
        <vt:lpwstr>mailto:amdrauch@ucdavis.edu</vt:lpwstr>
      </vt:variant>
      <vt:variant>
        <vt:lpwstr/>
      </vt:variant>
      <vt:variant>
        <vt:i4>8257617</vt:i4>
      </vt:variant>
      <vt:variant>
        <vt:i4>27</vt:i4>
      </vt:variant>
      <vt:variant>
        <vt:i4>0</vt:i4>
      </vt:variant>
      <vt:variant>
        <vt:i4>5</vt:i4>
      </vt:variant>
      <vt:variant>
        <vt:lpwstr>mailto:mhmeek@msu.edu</vt:lpwstr>
      </vt:variant>
      <vt:variant>
        <vt:lpwstr/>
      </vt:variant>
      <vt:variant>
        <vt:i4>5308424</vt:i4>
      </vt:variant>
      <vt:variant>
        <vt:i4>24</vt:i4>
      </vt:variant>
      <vt:variant>
        <vt:i4>0</vt:i4>
      </vt:variant>
      <vt:variant>
        <vt:i4>5</vt:i4>
      </vt:variant>
      <vt:variant>
        <vt:lpwstr>https://creativecommons.org/licenses/by/4.0/</vt:lpwstr>
      </vt:variant>
      <vt:variant>
        <vt:lpwstr/>
      </vt:variant>
      <vt:variant>
        <vt:i4>6881357</vt:i4>
      </vt:variant>
      <vt:variant>
        <vt:i4>21</vt:i4>
      </vt:variant>
      <vt:variant>
        <vt:i4>0</vt:i4>
      </vt:variant>
      <vt:variant>
        <vt:i4>5</vt:i4>
      </vt:variant>
      <vt:variant>
        <vt:lpwstr>mailto:Craig.Stuart@water.ca.gov</vt:lpwstr>
      </vt:variant>
      <vt:variant>
        <vt:lpwstr/>
      </vt:variant>
      <vt:variant>
        <vt:i4>1245243</vt:i4>
      </vt:variant>
      <vt:variant>
        <vt:i4>18</vt:i4>
      </vt:variant>
      <vt:variant>
        <vt:i4>0</vt:i4>
      </vt:variant>
      <vt:variant>
        <vt:i4>5</vt:i4>
      </vt:variant>
      <vt:variant>
        <vt:lpwstr>mailto:Catarina.Pien@water.ca.gov</vt:lpwstr>
      </vt:variant>
      <vt:variant>
        <vt:lpwstr/>
      </vt:variant>
      <vt:variant>
        <vt:i4>6750287</vt:i4>
      </vt:variant>
      <vt:variant>
        <vt:i4>15</vt:i4>
      </vt:variant>
      <vt:variant>
        <vt:i4>0</vt:i4>
      </vt:variant>
      <vt:variant>
        <vt:i4>5</vt:i4>
      </vt:variant>
      <vt:variant>
        <vt:lpwstr>mailto:Nicole.Kwan@water.ca.gov</vt:lpwstr>
      </vt:variant>
      <vt:variant>
        <vt:lpwstr/>
      </vt:variant>
      <vt:variant>
        <vt:i4>2359325</vt:i4>
      </vt:variant>
      <vt:variant>
        <vt:i4>12</vt:i4>
      </vt:variant>
      <vt:variant>
        <vt:i4>0</vt:i4>
      </vt:variant>
      <vt:variant>
        <vt:i4>5</vt:i4>
      </vt:variant>
      <vt:variant>
        <vt:lpwstr>mailto:Naoaki.Ikemiyagi@water.ca.gov</vt:lpwstr>
      </vt:variant>
      <vt:variant>
        <vt:lpwstr/>
      </vt:variant>
      <vt:variant>
        <vt:i4>3211282</vt:i4>
      </vt:variant>
      <vt:variant>
        <vt:i4>9</vt:i4>
      </vt:variant>
      <vt:variant>
        <vt:i4>0</vt:i4>
      </vt:variant>
      <vt:variant>
        <vt:i4>5</vt:i4>
      </vt:variant>
      <vt:variant>
        <vt:lpwstr>mailto:Amanda.Casby@water.ca.gov</vt:lpwstr>
      </vt:variant>
      <vt:variant>
        <vt:lpwstr/>
      </vt:variant>
      <vt:variant>
        <vt:i4>2686985</vt:i4>
      </vt:variant>
      <vt:variant>
        <vt:i4>6</vt:i4>
      </vt:variant>
      <vt:variant>
        <vt:i4>0</vt:i4>
      </vt:variant>
      <vt:variant>
        <vt:i4>5</vt:i4>
      </vt:variant>
      <vt:variant>
        <vt:lpwstr>mailto:Mallory.Bedwell@water.ca.gov</vt:lpwstr>
      </vt:variant>
      <vt:variant>
        <vt:lpwstr/>
      </vt:variant>
      <vt:variant>
        <vt:i4>4063255</vt:i4>
      </vt:variant>
      <vt:variant>
        <vt:i4>3</vt:i4>
      </vt:variant>
      <vt:variant>
        <vt:i4>0</vt:i4>
      </vt:variant>
      <vt:variant>
        <vt:i4>5</vt:i4>
      </vt:variant>
      <vt:variant>
        <vt:lpwstr>mailto:Jesse.Adams@water.ca.gov</vt:lpwstr>
      </vt:variant>
      <vt:variant>
        <vt:lpwstr/>
      </vt:variant>
      <vt:variant>
        <vt:i4>393262</vt:i4>
      </vt:variant>
      <vt:variant>
        <vt:i4>0</vt:i4>
      </vt:variant>
      <vt:variant>
        <vt:i4>0</vt:i4>
      </vt:variant>
      <vt:variant>
        <vt:i4>5</vt:i4>
      </vt:variant>
      <vt:variant>
        <vt:lpwstr>mailto:Brian.Schreier@water.ca.gov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GRIES, CORINNA</dc:creator>
  <cp:keywords/>
  <cp:lastModifiedBy>Vance, Lisa@DWR</cp:lastModifiedBy>
  <cp:revision>5</cp:revision>
  <dcterms:created xsi:type="dcterms:W3CDTF">2022-05-23T17:55:00Z</dcterms:created>
  <dcterms:modified xsi:type="dcterms:W3CDTF">2023-10-04T22:15:00Z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0x01010077DB800C29E38A4082BE3FE3AD5BB76A</vt:lpwstr>
  </property>
</Properties>
</file>